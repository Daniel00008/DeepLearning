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531442" w14:textId="77777777" w:rsidR="00A24EEF" w:rsidRPr="001F6728" w:rsidRDefault="00A77750" w:rsidP="00A77750">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Batch Normalization: Accelerating Deep Network Training by</w:t>
      </w:r>
      <w:r w:rsidRPr="001F6728">
        <w:rPr>
          <w:rFonts w:asciiTheme="majorEastAsia" w:eastAsiaTheme="majorEastAsia" w:hAnsiTheme="majorEastAsia" w:cs="Times New Roman" w:hint="eastAsia"/>
          <w:kern w:val="0"/>
          <w:sz w:val="34"/>
          <w:szCs w:val="34"/>
        </w:rPr>
        <w:t xml:space="preserve"> </w:t>
      </w:r>
      <w:r w:rsidRPr="001F6728">
        <w:rPr>
          <w:rFonts w:asciiTheme="majorEastAsia" w:eastAsiaTheme="majorEastAsia" w:hAnsiTheme="majorEastAsia" w:cs="Times New Roman"/>
          <w:kern w:val="0"/>
          <w:sz w:val="34"/>
          <w:szCs w:val="34"/>
        </w:rPr>
        <w:t>Reducing Internal Covariate Shift</w:t>
      </w:r>
    </w:p>
    <w:p w14:paraId="46BE0AF8" w14:textId="77777777" w:rsidR="00281884" w:rsidRPr="001F6728" w:rsidRDefault="00281884" w:rsidP="0079791B">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批量归一化</w:t>
      </w:r>
      <w:r w:rsidRPr="001F6728">
        <w:rPr>
          <w:rFonts w:asciiTheme="majorEastAsia" w:eastAsiaTheme="majorEastAsia" w:hAnsiTheme="majorEastAsia" w:cs="Times New Roman"/>
          <w:kern w:val="0"/>
          <w:sz w:val="34"/>
          <w:szCs w:val="34"/>
        </w:rPr>
        <w:t>：</w:t>
      </w:r>
      <w:r w:rsidR="0079791B" w:rsidRPr="001F6728">
        <w:rPr>
          <w:rFonts w:asciiTheme="majorEastAsia" w:eastAsiaTheme="majorEastAsia" w:hAnsiTheme="majorEastAsia" w:cs="Times New Roman" w:hint="eastAsia"/>
          <w:kern w:val="0"/>
          <w:sz w:val="34"/>
          <w:szCs w:val="34"/>
        </w:rPr>
        <w:t>通过减少内部协变量转移</w:t>
      </w:r>
      <w:r w:rsidRPr="001F6728">
        <w:rPr>
          <w:rFonts w:asciiTheme="majorEastAsia" w:eastAsiaTheme="majorEastAsia" w:hAnsiTheme="majorEastAsia" w:cs="Times New Roman" w:hint="eastAsia"/>
          <w:kern w:val="0"/>
          <w:sz w:val="34"/>
          <w:szCs w:val="34"/>
        </w:rPr>
        <w:t>加速</w:t>
      </w:r>
      <w:r w:rsidRPr="001F6728">
        <w:rPr>
          <w:rFonts w:asciiTheme="majorEastAsia" w:eastAsiaTheme="majorEastAsia" w:hAnsiTheme="majorEastAsia" w:cs="Times New Roman"/>
          <w:kern w:val="0"/>
          <w:sz w:val="34"/>
          <w:szCs w:val="34"/>
        </w:rPr>
        <w:t>深度网络训练</w:t>
      </w:r>
    </w:p>
    <w:p w14:paraId="365D212B" w14:textId="77777777" w:rsidR="00281884" w:rsidRPr="001F6728" w:rsidRDefault="00281884" w:rsidP="00281884">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翻译</w:t>
      </w:r>
      <w:r w:rsidRPr="001F6728">
        <w:rPr>
          <w:rFonts w:asciiTheme="majorEastAsia" w:eastAsiaTheme="majorEastAsia" w:hAnsiTheme="majorEastAsia" w:cs="Times New Roman"/>
          <w:kern w:val="0"/>
          <w:sz w:val="34"/>
          <w:szCs w:val="34"/>
        </w:rPr>
        <w:t>：</w:t>
      </w:r>
      <w:r w:rsidR="006F2FA5" w:rsidRPr="001F6728">
        <w:rPr>
          <w:rFonts w:asciiTheme="majorEastAsia" w:eastAsiaTheme="majorEastAsia" w:hAnsiTheme="majorEastAsia" w:cs="Times New Roman" w:hint="eastAsia"/>
          <w:kern w:val="0"/>
          <w:sz w:val="34"/>
          <w:szCs w:val="34"/>
        </w:rPr>
        <w:t>陈媛媛</w:t>
      </w:r>
      <w:r w:rsidRPr="001F6728">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初</w:t>
      </w:r>
      <w:r w:rsidRPr="001F6728">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，管枫(复)，任远航(审)</w:t>
      </w:r>
    </w:p>
    <w:p w14:paraId="731556B1" w14:textId="77777777" w:rsidR="00465294" w:rsidRPr="001F6728" w:rsidRDefault="00465294" w:rsidP="00465294">
      <w:pPr>
        <w:autoSpaceDE w:val="0"/>
        <w:autoSpaceDN w:val="0"/>
        <w:adjustRightIn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绪论：</w:t>
      </w:r>
    </w:p>
    <w:p w14:paraId="392E5BED" w14:textId="77777777" w:rsidR="00A77750" w:rsidRPr="001F6728" w:rsidRDefault="00281884" w:rsidP="00667A1F">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在深度神经网络</w:t>
      </w:r>
      <w:r w:rsidRPr="001F6728">
        <w:rPr>
          <w:rFonts w:asciiTheme="majorEastAsia" w:eastAsiaTheme="majorEastAsia" w:hAnsiTheme="majorEastAsia" w:cs="Times New Roman"/>
          <w:kern w:val="0"/>
          <w:sz w:val="34"/>
          <w:szCs w:val="34"/>
        </w:rPr>
        <w:t>的训练</w:t>
      </w:r>
      <w:r w:rsidRPr="001F6728">
        <w:rPr>
          <w:rFonts w:asciiTheme="majorEastAsia" w:eastAsiaTheme="majorEastAsia" w:hAnsiTheme="majorEastAsia" w:cs="Times New Roman" w:hint="eastAsia"/>
          <w:kern w:val="0"/>
          <w:sz w:val="34"/>
          <w:szCs w:val="34"/>
        </w:rPr>
        <w:t>过程中</w:t>
      </w:r>
      <w:r w:rsidRPr="001F6728">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先</w:t>
      </w:r>
      <w:r w:rsidRPr="001F6728">
        <w:rPr>
          <w:rFonts w:asciiTheme="majorEastAsia" w:eastAsiaTheme="majorEastAsia" w:hAnsiTheme="majorEastAsia" w:cs="Times New Roman"/>
          <w:kern w:val="0"/>
          <w:sz w:val="34"/>
          <w:szCs w:val="34"/>
        </w:rPr>
        <w:t>前层参数</w:t>
      </w:r>
      <w:r w:rsidRPr="001F6728">
        <w:rPr>
          <w:rFonts w:asciiTheme="majorEastAsia" w:eastAsiaTheme="majorEastAsia" w:hAnsiTheme="majorEastAsia" w:cs="Times New Roman" w:hint="eastAsia"/>
          <w:kern w:val="0"/>
          <w:sz w:val="34"/>
          <w:szCs w:val="34"/>
        </w:rPr>
        <w:t>的调整会导致之后</w:t>
      </w:r>
      <w:r w:rsidRPr="001F6728">
        <w:rPr>
          <w:rFonts w:asciiTheme="majorEastAsia" w:eastAsiaTheme="majorEastAsia" w:hAnsiTheme="majorEastAsia" w:cs="Times New Roman"/>
          <w:kern w:val="0"/>
          <w:sz w:val="34"/>
          <w:szCs w:val="34"/>
        </w:rPr>
        <w:t>每一层输入</w:t>
      </w:r>
      <w:r w:rsidRPr="001F6728">
        <w:rPr>
          <w:rFonts w:asciiTheme="majorEastAsia" w:eastAsiaTheme="majorEastAsia" w:hAnsiTheme="majorEastAsia" w:cs="Times New Roman" w:hint="eastAsia"/>
          <w:kern w:val="0"/>
          <w:sz w:val="34"/>
          <w:szCs w:val="34"/>
        </w:rPr>
        <w:t>值的</w:t>
      </w:r>
      <w:r w:rsidRPr="001F6728">
        <w:rPr>
          <w:rFonts w:asciiTheme="majorEastAsia" w:eastAsiaTheme="majorEastAsia" w:hAnsiTheme="majorEastAsia" w:cs="Times New Roman"/>
          <w:kern w:val="0"/>
          <w:sz w:val="34"/>
          <w:szCs w:val="34"/>
        </w:rPr>
        <w:t>分布</w:t>
      </w:r>
      <w:r w:rsidRPr="001F6728">
        <w:rPr>
          <w:rFonts w:asciiTheme="majorEastAsia" w:eastAsiaTheme="majorEastAsia" w:hAnsiTheme="majorEastAsia" w:cs="Times New Roman" w:hint="eastAsia"/>
          <w:kern w:val="0"/>
          <w:sz w:val="34"/>
          <w:szCs w:val="34"/>
        </w:rPr>
        <w:t>发生变化，这种现象使</w:t>
      </w:r>
      <w:r w:rsidRPr="001F6728">
        <w:rPr>
          <w:rFonts w:asciiTheme="majorEastAsia" w:eastAsiaTheme="majorEastAsia" w:hAnsiTheme="majorEastAsia" w:cs="Times New Roman"/>
          <w:kern w:val="0"/>
          <w:sz w:val="34"/>
          <w:szCs w:val="34"/>
        </w:rPr>
        <w:t>模型的训练</w:t>
      </w:r>
      <w:r w:rsidRPr="001F6728">
        <w:rPr>
          <w:rFonts w:asciiTheme="majorEastAsia" w:eastAsiaTheme="majorEastAsia" w:hAnsiTheme="majorEastAsia" w:cs="Times New Roman" w:hint="eastAsia"/>
          <w:kern w:val="0"/>
          <w:sz w:val="34"/>
          <w:szCs w:val="34"/>
        </w:rPr>
        <w:t>变得很</w:t>
      </w:r>
      <w:r w:rsidRPr="001F6728">
        <w:rPr>
          <w:rFonts w:asciiTheme="majorEastAsia" w:eastAsiaTheme="majorEastAsia" w:hAnsiTheme="majorEastAsia" w:cs="Times New Roman"/>
          <w:kern w:val="0"/>
          <w:sz w:val="34"/>
          <w:szCs w:val="34"/>
        </w:rPr>
        <w:t>复杂。</w:t>
      </w:r>
      <w:r w:rsidRPr="001F6728">
        <w:rPr>
          <w:rFonts w:asciiTheme="majorEastAsia" w:eastAsiaTheme="majorEastAsia" w:hAnsiTheme="majorEastAsia" w:cs="Times New Roman" w:hint="eastAsia"/>
          <w:kern w:val="0"/>
          <w:sz w:val="34"/>
          <w:szCs w:val="34"/>
        </w:rPr>
        <w:t>所以在深度神经网络</w:t>
      </w:r>
      <w:r w:rsidRPr="001F6728">
        <w:rPr>
          <w:rFonts w:asciiTheme="majorEastAsia" w:eastAsiaTheme="majorEastAsia" w:hAnsiTheme="majorEastAsia" w:cs="Times New Roman"/>
          <w:kern w:val="0"/>
          <w:sz w:val="34"/>
          <w:szCs w:val="34"/>
        </w:rPr>
        <w:t>模型的训练中，通常</w:t>
      </w:r>
      <w:r w:rsidRPr="001F6728">
        <w:rPr>
          <w:rFonts w:asciiTheme="majorEastAsia" w:eastAsiaTheme="majorEastAsia" w:hAnsiTheme="majorEastAsia" w:cs="Times New Roman" w:hint="eastAsia"/>
          <w:kern w:val="0"/>
          <w:sz w:val="34"/>
          <w:szCs w:val="34"/>
        </w:rPr>
        <w:t>需要</w:t>
      </w:r>
      <w:r w:rsidRPr="001F6728">
        <w:rPr>
          <w:rFonts w:asciiTheme="majorEastAsia" w:eastAsiaTheme="majorEastAsia" w:hAnsiTheme="majorEastAsia" w:cs="Times New Roman"/>
          <w:kern w:val="0"/>
          <w:sz w:val="34"/>
          <w:szCs w:val="34"/>
        </w:rPr>
        <w:t>仔细</w:t>
      </w:r>
      <w:r w:rsidRPr="001F6728">
        <w:rPr>
          <w:rFonts w:asciiTheme="majorEastAsia" w:eastAsiaTheme="majorEastAsia" w:hAnsiTheme="majorEastAsia" w:cs="Times New Roman" w:hint="eastAsia"/>
          <w:kern w:val="0"/>
          <w:sz w:val="34"/>
          <w:szCs w:val="34"/>
        </w:rPr>
        <w:t>选取初始</w:t>
      </w:r>
      <w:r w:rsidRPr="001F6728">
        <w:rPr>
          <w:rFonts w:asciiTheme="majorEastAsia" w:eastAsiaTheme="majorEastAsia" w:hAnsiTheme="majorEastAsia" w:cs="Times New Roman"/>
          <w:kern w:val="0"/>
          <w:sz w:val="34"/>
          <w:szCs w:val="34"/>
        </w:rPr>
        <w:t>参数</w:t>
      </w:r>
      <w:r w:rsidRPr="001F6728">
        <w:rPr>
          <w:rFonts w:asciiTheme="majorEastAsia" w:eastAsiaTheme="majorEastAsia" w:hAnsiTheme="majorEastAsia" w:cs="Times New Roman" w:hint="eastAsia"/>
          <w:kern w:val="0"/>
          <w:sz w:val="34"/>
          <w:szCs w:val="34"/>
        </w:rPr>
        <w:t>并</w:t>
      </w:r>
      <w:r w:rsidRPr="001F6728">
        <w:rPr>
          <w:rFonts w:asciiTheme="majorEastAsia" w:eastAsiaTheme="majorEastAsia" w:hAnsiTheme="majorEastAsia" w:cs="Times New Roman"/>
          <w:kern w:val="0"/>
          <w:sz w:val="34"/>
          <w:szCs w:val="34"/>
        </w:rPr>
        <w:t>采取较小的学习率</w:t>
      </w:r>
      <w:r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kern w:val="0"/>
          <w:sz w:val="34"/>
          <w:szCs w:val="34"/>
        </w:rPr>
        <w:t>这</w:t>
      </w:r>
      <w:r w:rsidRPr="001F6728">
        <w:rPr>
          <w:rFonts w:asciiTheme="majorEastAsia" w:eastAsiaTheme="majorEastAsia" w:hAnsiTheme="majorEastAsia" w:cs="Times New Roman" w:hint="eastAsia"/>
          <w:kern w:val="0"/>
          <w:sz w:val="34"/>
          <w:szCs w:val="34"/>
        </w:rPr>
        <w:t>不但导致模型</w:t>
      </w:r>
      <w:r w:rsidRPr="001F6728">
        <w:rPr>
          <w:rFonts w:asciiTheme="majorEastAsia" w:eastAsiaTheme="majorEastAsia" w:hAnsiTheme="majorEastAsia" w:cs="Times New Roman"/>
          <w:kern w:val="0"/>
          <w:sz w:val="34"/>
          <w:szCs w:val="34"/>
        </w:rPr>
        <w:t>训练的效率低下</w:t>
      </w:r>
      <w:r w:rsidRPr="001F6728">
        <w:rPr>
          <w:rFonts w:asciiTheme="majorEastAsia" w:eastAsiaTheme="majorEastAsia" w:hAnsiTheme="majorEastAsia" w:cs="Times New Roman" w:hint="eastAsia"/>
          <w:kern w:val="0"/>
          <w:sz w:val="34"/>
          <w:szCs w:val="34"/>
        </w:rPr>
        <w:t>，而且使得</w:t>
      </w:r>
      <w:r w:rsidRPr="001F6728">
        <w:rPr>
          <w:rFonts w:asciiTheme="majorEastAsia" w:eastAsiaTheme="majorEastAsia" w:hAnsiTheme="majorEastAsia" w:cs="Times New Roman"/>
          <w:kern w:val="0"/>
          <w:sz w:val="34"/>
          <w:szCs w:val="34"/>
        </w:rPr>
        <w:t>饱和非线性模型的训练</w:t>
      </w:r>
      <w:r w:rsidRPr="001F6728">
        <w:rPr>
          <w:rFonts w:asciiTheme="majorEastAsia" w:eastAsiaTheme="majorEastAsia" w:hAnsiTheme="majorEastAsia" w:cs="Times New Roman" w:hint="eastAsia"/>
          <w:kern w:val="0"/>
          <w:sz w:val="34"/>
          <w:szCs w:val="34"/>
        </w:rPr>
        <w:t>极为困难</w:t>
      </w:r>
      <w:r w:rsidR="00A46237" w:rsidRPr="001F6728">
        <w:rPr>
          <w:rFonts w:asciiTheme="majorEastAsia" w:eastAsiaTheme="majorEastAsia" w:hAnsiTheme="majorEastAsia" w:cs="Times New Roman" w:hint="eastAsia"/>
          <w:kern w:val="0"/>
          <w:sz w:val="34"/>
          <w:szCs w:val="34"/>
        </w:rPr>
        <w:t>。我们把这种现象称为内部协变量转移</w:t>
      </w:r>
      <w:r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kern w:val="0"/>
          <w:sz w:val="34"/>
          <w:szCs w:val="34"/>
        </w:rPr>
        <w:t>covariate shift</w:t>
      </w:r>
      <w:r w:rsidRPr="001F6728">
        <w:rPr>
          <w:rFonts w:asciiTheme="majorEastAsia" w:eastAsiaTheme="majorEastAsia" w:hAnsiTheme="majorEastAsia" w:cs="Times New Roman" w:hint="eastAsia"/>
          <w:kern w:val="0"/>
          <w:sz w:val="34"/>
          <w:szCs w:val="34"/>
        </w:rPr>
        <w:t>)</w:t>
      </w:r>
      <w:r w:rsidR="00A46237" w:rsidRPr="001F6728">
        <w:rPr>
          <w:rFonts w:asciiTheme="majorEastAsia" w:eastAsiaTheme="majorEastAsia" w:hAnsiTheme="majorEastAsia" w:cs="Times New Roman" w:hint="eastAsia"/>
          <w:kern w:val="0"/>
          <w:sz w:val="34"/>
          <w:szCs w:val="34"/>
        </w:rPr>
        <w:t>，并通过归一化</w:t>
      </w:r>
      <w:r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kern w:val="0"/>
          <w:sz w:val="34"/>
          <w:szCs w:val="34"/>
        </w:rPr>
        <w:t>normalizing</w:t>
      </w:r>
      <w:r w:rsidRPr="001F6728">
        <w:rPr>
          <w:rFonts w:asciiTheme="majorEastAsia" w:eastAsiaTheme="majorEastAsia" w:hAnsiTheme="majorEastAsia" w:cs="Times New Roman" w:hint="eastAsia"/>
          <w:kern w:val="0"/>
          <w:sz w:val="34"/>
          <w:szCs w:val="34"/>
        </w:rPr>
        <w:t>)</w:t>
      </w:r>
      <w:r w:rsidR="00A46237" w:rsidRPr="001F6728">
        <w:rPr>
          <w:rFonts w:asciiTheme="majorEastAsia" w:eastAsiaTheme="majorEastAsia" w:hAnsiTheme="majorEastAsia" w:cs="Times New Roman" w:hint="eastAsia"/>
          <w:kern w:val="0"/>
          <w:sz w:val="34"/>
          <w:szCs w:val="34"/>
        </w:rPr>
        <w:t>每层的输入来解决这个问题</w:t>
      </w:r>
      <w:r w:rsidRPr="001F6728">
        <w:rPr>
          <w:rFonts w:asciiTheme="majorEastAsia" w:eastAsiaTheme="majorEastAsia" w:hAnsiTheme="majorEastAsia" w:cs="Times New Roman" w:hint="eastAsia"/>
          <w:kern w:val="0"/>
          <w:sz w:val="34"/>
          <w:szCs w:val="34"/>
        </w:rPr>
        <w:t>。我们</w:t>
      </w:r>
      <w:r w:rsidR="005F3B9C" w:rsidRPr="001F6728">
        <w:rPr>
          <w:rFonts w:asciiTheme="majorEastAsia" w:eastAsiaTheme="majorEastAsia" w:hAnsiTheme="majorEastAsia" w:cs="Times New Roman" w:hint="eastAsia"/>
          <w:kern w:val="0"/>
          <w:sz w:val="34"/>
          <w:szCs w:val="34"/>
        </w:rPr>
        <w:t>方法</w:t>
      </w:r>
      <w:r w:rsidRPr="001F6728">
        <w:rPr>
          <w:rFonts w:asciiTheme="majorEastAsia" w:eastAsiaTheme="majorEastAsia" w:hAnsiTheme="majorEastAsia" w:cs="Times New Roman" w:hint="eastAsia"/>
          <w:kern w:val="0"/>
          <w:sz w:val="34"/>
          <w:szCs w:val="34"/>
        </w:rPr>
        <w:t>的强大之处</w:t>
      </w:r>
      <w:r w:rsidRPr="001F6728">
        <w:rPr>
          <w:rFonts w:asciiTheme="majorEastAsia" w:eastAsiaTheme="majorEastAsia" w:hAnsiTheme="majorEastAsia" w:cs="Times New Roman"/>
          <w:kern w:val="0"/>
          <w:sz w:val="34"/>
          <w:szCs w:val="34"/>
        </w:rPr>
        <w:t>在于</w:t>
      </w:r>
      <w:r w:rsidRPr="001F6728">
        <w:rPr>
          <w:rFonts w:asciiTheme="majorEastAsia" w:eastAsiaTheme="majorEastAsia" w:hAnsiTheme="majorEastAsia" w:cs="Times New Roman" w:hint="eastAsia"/>
          <w:kern w:val="0"/>
          <w:sz w:val="34"/>
          <w:szCs w:val="34"/>
        </w:rPr>
        <w:t>把归一化的</w:t>
      </w:r>
      <w:r w:rsidRPr="001F6728">
        <w:rPr>
          <w:rFonts w:asciiTheme="majorEastAsia" w:eastAsiaTheme="majorEastAsia" w:hAnsiTheme="majorEastAsia" w:cs="Times New Roman"/>
          <w:kern w:val="0"/>
          <w:sz w:val="34"/>
          <w:szCs w:val="34"/>
        </w:rPr>
        <w:t>步骤作为模型</w:t>
      </w:r>
      <w:r w:rsidRPr="001F6728">
        <w:rPr>
          <w:rFonts w:asciiTheme="majorEastAsia" w:eastAsiaTheme="majorEastAsia" w:hAnsiTheme="majorEastAsia" w:cs="Times New Roman" w:hint="eastAsia"/>
          <w:kern w:val="0"/>
          <w:sz w:val="34"/>
          <w:szCs w:val="34"/>
        </w:rPr>
        <w:t>训练架构</w:t>
      </w:r>
      <w:r w:rsidRPr="001F6728">
        <w:rPr>
          <w:rFonts w:asciiTheme="majorEastAsia" w:eastAsiaTheme="majorEastAsia" w:hAnsiTheme="majorEastAsia" w:cs="Times New Roman"/>
          <w:kern w:val="0"/>
          <w:sz w:val="34"/>
          <w:szCs w:val="34"/>
        </w:rPr>
        <w:t>的一部分</w:t>
      </w:r>
      <w:r w:rsidRPr="001F6728">
        <w:rPr>
          <w:rFonts w:asciiTheme="majorEastAsia" w:eastAsiaTheme="majorEastAsia" w:hAnsiTheme="majorEastAsia" w:cs="Times New Roman" w:hint="eastAsia"/>
          <w:kern w:val="0"/>
          <w:sz w:val="34"/>
          <w:szCs w:val="34"/>
        </w:rPr>
        <w:t>来实现, 并且对每个训练小批量都执行归一化</w:t>
      </w:r>
      <w:r w:rsidR="00F65765" w:rsidRPr="001F6728">
        <w:rPr>
          <w:rFonts w:asciiTheme="majorEastAsia" w:eastAsiaTheme="majorEastAsia" w:hAnsiTheme="majorEastAsia" w:cs="Times New Roman" w:hint="eastAsia"/>
          <w:kern w:val="0"/>
          <w:sz w:val="34"/>
          <w:szCs w:val="34"/>
        </w:rPr>
        <w:t>操作</w:t>
      </w:r>
      <w:r w:rsidRPr="001F6728">
        <w:rPr>
          <w:rFonts w:asciiTheme="majorEastAsia" w:eastAsiaTheme="majorEastAsia" w:hAnsiTheme="majorEastAsia" w:cs="Times New Roman" w:hint="eastAsia"/>
          <w:kern w:val="0"/>
          <w:sz w:val="34"/>
          <w:szCs w:val="34"/>
        </w:rPr>
        <w:t>。</w:t>
      </w:r>
      <w:r w:rsidR="00A176DE" w:rsidRPr="001F6728">
        <w:rPr>
          <w:rFonts w:asciiTheme="majorEastAsia" w:eastAsiaTheme="majorEastAsia" w:hAnsiTheme="majorEastAsia" w:cs="Times New Roman" w:hint="eastAsia"/>
          <w:kern w:val="0"/>
          <w:sz w:val="34"/>
          <w:szCs w:val="34"/>
        </w:rPr>
        <w:t>批量</w:t>
      </w:r>
      <w:r w:rsidR="006C1272" w:rsidRPr="001F6728">
        <w:rPr>
          <w:rFonts w:asciiTheme="majorEastAsia" w:eastAsiaTheme="majorEastAsia" w:hAnsiTheme="majorEastAsia" w:cs="Times New Roman" w:hint="eastAsia"/>
          <w:kern w:val="0"/>
          <w:sz w:val="34"/>
          <w:szCs w:val="34"/>
        </w:rPr>
        <w:t>归一</w:t>
      </w:r>
      <w:r w:rsidR="00A176DE" w:rsidRPr="001F6728">
        <w:rPr>
          <w:rFonts w:asciiTheme="majorEastAsia" w:eastAsiaTheme="majorEastAsia" w:hAnsiTheme="majorEastAsia" w:cs="Times New Roman" w:hint="eastAsia"/>
          <w:kern w:val="0"/>
          <w:sz w:val="34"/>
          <w:szCs w:val="34"/>
        </w:rPr>
        <w:t>化允许我们使用很高的学习</w:t>
      </w:r>
      <w:r w:rsidR="00CA5C56" w:rsidRPr="001F6728">
        <w:rPr>
          <w:rFonts w:asciiTheme="majorEastAsia" w:eastAsiaTheme="majorEastAsia" w:hAnsiTheme="majorEastAsia" w:cs="Times New Roman" w:hint="eastAsia"/>
          <w:kern w:val="0"/>
          <w:sz w:val="34"/>
          <w:szCs w:val="34"/>
        </w:rPr>
        <w:t>率</w:t>
      </w:r>
      <w:r w:rsidR="00A176DE" w:rsidRPr="001F6728">
        <w:rPr>
          <w:rFonts w:asciiTheme="majorEastAsia" w:eastAsiaTheme="majorEastAsia" w:hAnsiTheme="majorEastAsia" w:cs="Times New Roman" w:hint="eastAsia"/>
          <w:kern w:val="0"/>
          <w:sz w:val="34"/>
          <w:szCs w:val="34"/>
        </w:rPr>
        <w:t>并且对初始化不太在意。它</w:t>
      </w:r>
      <w:r w:rsidRPr="001F6728">
        <w:rPr>
          <w:rFonts w:asciiTheme="majorEastAsia" w:eastAsiaTheme="majorEastAsia" w:hAnsiTheme="majorEastAsia" w:cs="Times New Roman" w:hint="eastAsia"/>
          <w:kern w:val="0"/>
          <w:sz w:val="34"/>
          <w:szCs w:val="34"/>
        </w:rPr>
        <w:t>在一定情况下也可以起到</w:t>
      </w:r>
      <w:r w:rsidR="00A176DE" w:rsidRPr="001F6728">
        <w:rPr>
          <w:rFonts w:asciiTheme="majorEastAsia" w:eastAsiaTheme="majorEastAsia" w:hAnsiTheme="majorEastAsia" w:cs="Times New Roman" w:hint="eastAsia"/>
          <w:kern w:val="0"/>
          <w:sz w:val="34"/>
          <w:szCs w:val="34"/>
        </w:rPr>
        <w:t>正则化</w:t>
      </w:r>
      <w:r w:rsidRPr="001F6728">
        <w:rPr>
          <w:rFonts w:asciiTheme="majorEastAsia" w:eastAsiaTheme="majorEastAsia" w:hAnsiTheme="majorEastAsia" w:cs="Times New Roman" w:hint="eastAsia"/>
          <w:kern w:val="0"/>
          <w:sz w:val="34"/>
          <w:szCs w:val="34"/>
        </w:rPr>
        <w:t>的作用</w:t>
      </w:r>
      <w:r w:rsidR="00A176DE"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hint="eastAsia"/>
          <w:kern w:val="0"/>
          <w:sz w:val="34"/>
          <w:szCs w:val="34"/>
        </w:rPr>
        <w:t>并减轻</w:t>
      </w:r>
      <w:r w:rsidR="00A176DE" w:rsidRPr="001F6728">
        <w:rPr>
          <w:rFonts w:asciiTheme="majorEastAsia" w:eastAsiaTheme="majorEastAsia" w:hAnsiTheme="majorEastAsia" w:cs="Times New Roman" w:hint="eastAsia"/>
          <w:kern w:val="0"/>
          <w:sz w:val="34"/>
          <w:szCs w:val="34"/>
        </w:rPr>
        <w:t>了对Dropout的需</w:t>
      </w:r>
      <w:r w:rsidRPr="001F6728">
        <w:rPr>
          <w:rFonts w:asciiTheme="majorEastAsia" w:eastAsiaTheme="majorEastAsia" w:hAnsiTheme="majorEastAsia" w:cs="Times New Roman" w:hint="eastAsia"/>
          <w:kern w:val="0"/>
          <w:sz w:val="34"/>
          <w:szCs w:val="34"/>
        </w:rPr>
        <w:t>求</w:t>
      </w:r>
      <w:r w:rsidR="00A176DE"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hint="eastAsia"/>
          <w:kern w:val="0"/>
          <w:sz w:val="34"/>
          <w:szCs w:val="34"/>
        </w:rPr>
        <w:t>我们在</w:t>
      </w:r>
      <w:r w:rsidR="00A176DE" w:rsidRPr="001F6728">
        <w:rPr>
          <w:rFonts w:asciiTheme="majorEastAsia" w:eastAsiaTheme="majorEastAsia" w:hAnsiTheme="majorEastAsia" w:cs="Times New Roman" w:hint="eastAsia"/>
          <w:kern w:val="0"/>
          <w:sz w:val="34"/>
          <w:szCs w:val="34"/>
        </w:rPr>
        <w:t>最先进的图像分类模型</w:t>
      </w:r>
      <w:r w:rsidRPr="001F6728">
        <w:rPr>
          <w:rFonts w:asciiTheme="majorEastAsia" w:eastAsiaTheme="majorEastAsia" w:hAnsiTheme="majorEastAsia" w:cs="Times New Roman" w:hint="eastAsia"/>
          <w:kern w:val="0"/>
          <w:sz w:val="34"/>
          <w:szCs w:val="34"/>
        </w:rPr>
        <w:t>中使用批量归一化法</w:t>
      </w:r>
      <w:r w:rsidR="00A176DE" w:rsidRPr="001F6728">
        <w:rPr>
          <w:rFonts w:asciiTheme="majorEastAsia" w:eastAsiaTheme="majorEastAsia" w:hAnsiTheme="majorEastAsia" w:cs="Times New Roman" w:hint="eastAsia"/>
          <w:kern w:val="0"/>
          <w:sz w:val="34"/>
          <w:szCs w:val="34"/>
        </w:rPr>
        <w:t>，在减少了</w:t>
      </w:r>
      <w:r w:rsidR="006C1272" w:rsidRPr="001F6728">
        <w:rPr>
          <w:rFonts w:asciiTheme="majorEastAsia" w:eastAsiaTheme="majorEastAsia" w:hAnsiTheme="majorEastAsia" w:cs="Times New Roman" w:hint="eastAsia"/>
          <w:kern w:val="0"/>
          <w:sz w:val="34"/>
          <w:szCs w:val="34"/>
        </w:rPr>
        <w:t>14倍训练步骤的情况下实现了</w:t>
      </w:r>
      <w:r w:rsidRPr="001F6728">
        <w:rPr>
          <w:rFonts w:asciiTheme="majorEastAsia" w:eastAsiaTheme="majorEastAsia" w:hAnsiTheme="majorEastAsia" w:cs="Times New Roman" w:hint="eastAsia"/>
          <w:kern w:val="0"/>
          <w:sz w:val="34"/>
          <w:szCs w:val="34"/>
        </w:rPr>
        <w:t>与原模型</w:t>
      </w:r>
      <w:r w:rsidR="006C1272" w:rsidRPr="001F6728">
        <w:rPr>
          <w:rFonts w:asciiTheme="majorEastAsia" w:eastAsiaTheme="majorEastAsia" w:hAnsiTheme="majorEastAsia" w:cs="Times New Roman" w:hint="eastAsia"/>
          <w:kern w:val="0"/>
          <w:sz w:val="34"/>
          <w:szCs w:val="34"/>
        </w:rPr>
        <w:t>相同的精度，并以显著</w:t>
      </w:r>
      <w:r w:rsidRPr="001F6728">
        <w:rPr>
          <w:rFonts w:asciiTheme="majorEastAsia" w:eastAsiaTheme="majorEastAsia" w:hAnsiTheme="majorEastAsia" w:cs="Times New Roman" w:hint="eastAsia"/>
          <w:kern w:val="0"/>
          <w:sz w:val="34"/>
          <w:szCs w:val="34"/>
        </w:rPr>
        <w:t>增量</w:t>
      </w:r>
      <w:r w:rsidR="006C1272" w:rsidRPr="001F6728">
        <w:rPr>
          <w:rFonts w:asciiTheme="majorEastAsia" w:eastAsiaTheme="majorEastAsia" w:hAnsiTheme="majorEastAsia" w:cs="Times New Roman" w:hint="eastAsia"/>
          <w:kern w:val="0"/>
          <w:sz w:val="34"/>
          <w:szCs w:val="34"/>
        </w:rPr>
        <w:t>击败了原始模型。</w:t>
      </w:r>
      <w:r w:rsidRPr="001F6728">
        <w:rPr>
          <w:rFonts w:asciiTheme="majorEastAsia" w:eastAsiaTheme="majorEastAsia" w:hAnsiTheme="majorEastAsia" w:cs="Times New Roman" w:hint="eastAsia"/>
          <w:kern w:val="0"/>
          <w:sz w:val="34"/>
          <w:szCs w:val="34"/>
        </w:rPr>
        <w:t>我们使用</w:t>
      </w:r>
      <w:r w:rsidRPr="001F6728">
        <w:rPr>
          <w:rFonts w:asciiTheme="majorEastAsia" w:eastAsiaTheme="majorEastAsia" w:hAnsiTheme="majorEastAsia" w:cs="Times New Roman"/>
          <w:kern w:val="0"/>
          <w:sz w:val="34"/>
          <w:szCs w:val="34"/>
        </w:rPr>
        <w:t>批量</w:t>
      </w:r>
      <w:r w:rsidRPr="001F6728">
        <w:rPr>
          <w:rFonts w:asciiTheme="majorEastAsia" w:eastAsiaTheme="majorEastAsia" w:hAnsiTheme="majorEastAsia" w:cs="Times New Roman" w:hint="eastAsia"/>
          <w:kern w:val="0"/>
          <w:sz w:val="34"/>
          <w:szCs w:val="34"/>
        </w:rPr>
        <w:t>归一化的</w:t>
      </w:r>
      <w:r w:rsidRPr="001F6728">
        <w:rPr>
          <w:rFonts w:asciiTheme="majorEastAsia" w:eastAsiaTheme="majorEastAsia" w:hAnsiTheme="majorEastAsia" w:cs="Times New Roman"/>
          <w:kern w:val="0"/>
          <w:sz w:val="34"/>
          <w:szCs w:val="34"/>
        </w:rPr>
        <w:t>网络模型，</w:t>
      </w:r>
      <w:r w:rsidRPr="001F6728">
        <w:rPr>
          <w:rFonts w:asciiTheme="majorEastAsia" w:eastAsiaTheme="majorEastAsia" w:hAnsiTheme="majorEastAsia" w:cs="Times New Roman" w:hint="eastAsia"/>
          <w:kern w:val="0"/>
          <w:sz w:val="34"/>
          <w:szCs w:val="34"/>
        </w:rPr>
        <w:t>增强了在ImageNet分类</w:t>
      </w:r>
      <w:r w:rsidRPr="001F6728">
        <w:rPr>
          <w:rFonts w:asciiTheme="majorEastAsia" w:eastAsiaTheme="majorEastAsia" w:hAnsiTheme="majorEastAsia" w:cs="Times New Roman" w:hint="eastAsia"/>
          <w:kern w:val="0"/>
          <w:sz w:val="34"/>
          <w:szCs w:val="34"/>
        </w:rPr>
        <w:lastRenderedPageBreak/>
        <w:t>上发布的最佳结果:获得了</w:t>
      </w:r>
      <w:r w:rsidR="00465294" w:rsidRPr="001F6728">
        <w:rPr>
          <w:rFonts w:asciiTheme="majorEastAsia" w:eastAsiaTheme="majorEastAsia" w:hAnsiTheme="majorEastAsia" w:cs="Times New Roman" w:hint="eastAsia"/>
          <w:kern w:val="0"/>
          <w:sz w:val="34"/>
          <w:szCs w:val="34"/>
        </w:rPr>
        <w:t>4.9%前5验证误差（和4.8%测试误差），</w:t>
      </w:r>
      <w:r w:rsidRPr="001F6728">
        <w:rPr>
          <w:rFonts w:asciiTheme="majorEastAsia" w:eastAsiaTheme="majorEastAsia" w:hAnsiTheme="majorEastAsia" w:cs="Times New Roman" w:hint="eastAsia"/>
          <w:kern w:val="0"/>
          <w:sz w:val="34"/>
          <w:szCs w:val="34"/>
        </w:rPr>
        <w:t>这</w:t>
      </w:r>
      <w:r w:rsidR="00465294" w:rsidRPr="001F6728">
        <w:rPr>
          <w:rFonts w:asciiTheme="majorEastAsia" w:eastAsiaTheme="majorEastAsia" w:hAnsiTheme="majorEastAsia" w:cs="Times New Roman" w:hint="eastAsia"/>
          <w:kern w:val="0"/>
          <w:sz w:val="34"/>
          <w:szCs w:val="34"/>
        </w:rPr>
        <w:t>超出了人类评估者的准确率。</w:t>
      </w:r>
    </w:p>
    <w:p w14:paraId="4612BC58" w14:textId="77777777" w:rsidR="00FE137D" w:rsidRPr="001F6728" w:rsidRDefault="00FE137D" w:rsidP="00F877E2">
      <w:pPr>
        <w:autoSpaceDE w:val="0"/>
        <w:autoSpaceDN w:val="0"/>
        <w:adjustRightInd w:val="0"/>
        <w:jc w:val="left"/>
        <w:rPr>
          <w:rFonts w:asciiTheme="majorEastAsia" w:eastAsiaTheme="majorEastAsia" w:hAnsiTheme="majorEastAsia" w:cs="Times New Roman"/>
          <w:kern w:val="0"/>
          <w:sz w:val="34"/>
          <w:szCs w:val="34"/>
        </w:rPr>
      </w:pPr>
    </w:p>
    <w:p w14:paraId="045B808A" w14:textId="77777777" w:rsidR="00465294" w:rsidRPr="001F6728" w:rsidRDefault="00465294" w:rsidP="00F877E2">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简介：</w:t>
      </w:r>
    </w:p>
    <w:p w14:paraId="069AA801" w14:textId="77777777" w:rsidR="00465294" w:rsidRPr="001F6728" w:rsidRDefault="00AE72EB" w:rsidP="00667A1F">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深度学习极大地提升了视觉，语言和许多其他领域。随机梯度下降</w:t>
      </w:r>
      <w:r w:rsidR="00F65765" w:rsidRPr="001F6728">
        <w:rPr>
          <w:rFonts w:asciiTheme="majorEastAsia" w:eastAsiaTheme="majorEastAsia" w:hAnsiTheme="majorEastAsia" w:cs="Times New Roman" w:hint="eastAsia"/>
          <w:kern w:val="0"/>
          <w:sz w:val="34"/>
          <w:szCs w:val="34"/>
        </w:rPr>
        <w:t>（SGD）</w:t>
      </w:r>
      <w:r w:rsidRPr="001F6728">
        <w:rPr>
          <w:rFonts w:asciiTheme="majorEastAsia" w:eastAsiaTheme="majorEastAsia" w:hAnsiTheme="majorEastAsia" w:cs="Times New Roman" w:hint="eastAsia"/>
          <w:kern w:val="0"/>
          <w:sz w:val="34"/>
          <w:szCs w:val="34"/>
        </w:rPr>
        <w:t>已经被证明是训练神经网络</w:t>
      </w:r>
      <w:r w:rsidR="00F65765" w:rsidRPr="001F6728">
        <w:rPr>
          <w:rFonts w:asciiTheme="majorEastAsia" w:eastAsiaTheme="majorEastAsia" w:hAnsiTheme="majorEastAsia" w:cs="Times New Roman" w:hint="eastAsia"/>
          <w:kern w:val="0"/>
          <w:sz w:val="34"/>
          <w:szCs w:val="34"/>
        </w:rPr>
        <w:t>的</w:t>
      </w:r>
      <w:r w:rsidRPr="001F6728">
        <w:rPr>
          <w:rFonts w:asciiTheme="majorEastAsia" w:eastAsiaTheme="majorEastAsia" w:hAnsiTheme="majorEastAsia" w:cs="Times New Roman" w:hint="eastAsia"/>
          <w:kern w:val="0"/>
          <w:sz w:val="34"/>
          <w:szCs w:val="34"/>
        </w:rPr>
        <w:t>一个有效的方法，并且随机梯度下降</w:t>
      </w:r>
      <w:r w:rsidR="00F65765" w:rsidRPr="001F6728">
        <w:rPr>
          <w:rFonts w:asciiTheme="majorEastAsia" w:eastAsiaTheme="majorEastAsia" w:hAnsiTheme="majorEastAsia" w:cs="Times New Roman" w:hint="eastAsia"/>
          <w:kern w:val="0"/>
          <w:sz w:val="34"/>
          <w:szCs w:val="34"/>
        </w:rPr>
        <w:t>变种方法</w:t>
      </w:r>
      <w:r w:rsidRPr="001F6728">
        <w:rPr>
          <w:rFonts w:asciiTheme="majorEastAsia" w:eastAsiaTheme="majorEastAsia" w:hAnsiTheme="majorEastAsia" w:cs="Times New Roman" w:hint="eastAsia"/>
          <w:kern w:val="0"/>
          <w:sz w:val="34"/>
          <w:szCs w:val="34"/>
        </w:rPr>
        <w:t>如动量和Adagrad</w:t>
      </w:r>
      <w:r w:rsidR="00F65765" w:rsidRPr="001F6728">
        <w:rPr>
          <w:rFonts w:asciiTheme="majorEastAsia" w:eastAsiaTheme="majorEastAsia" w:hAnsiTheme="majorEastAsia" w:cs="Times New Roman" w:hint="eastAsia"/>
          <w:kern w:val="0"/>
          <w:sz w:val="34"/>
          <w:szCs w:val="34"/>
        </w:rPr>
        <w:t>已经被用来</w:t>
      </w:r>
      <w:r w:rsidRPr="001F6728">
        <w:rPr>
          <w:rFonts w:asciiTheme="majorEastAsia" w:eastAsiaTheme="majorEastAsia" w:hAnsiTheme="majorEastAsia" w:cs="Times New Roman" w:hint="eastAsia"/>
          <w:kern w:val="0"/>
          <w:sz w:val="34"/>
          <w:szCs w:val="34"/>
        </w:rPr>
        <w:t>获得最先进的性能。随机梯度下降优化网络的参数</w:t>
      </w:r>
      <w:r w:rsidR="005D225C" w:rsidRPr="001F6728">
        <w:rPr>
          <w:rFonts w:asciiTheme="majorEastAsia" w:eastAsiaTheme="majorEastAsia" w:hAnsiTheme="majorEastAsia" w:cs="Times New Roman"/>
          <w:kern w:val="0"/>
          <w:position w:val="-6"/>
          <w:sz w:val="34"/>
          <w:szCs w:val="34"/>
        </w:rPr>
        <w:object w:dxaOrig="260" w:dyaOrig="279" w14:anchorId="519889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4.4pt" o:ole="">
            <v:imagedata r:id="rId7" o:title=""/>
          </v:shape>
          <o:OLEObject Type="Embed" ProgID="Equation.DSMT4" ShapeID="_x0000_i1025" DrawAspect="Content" ObjectID="_1548943600" r:id="rId8"/>
        </w:object>
      </w:r>
      <w:r w:rsidRPr="001F6728">
        <w:rPr>
          <w:rFonts w:asciiTheme="majorEastAsia" w:eastAsiaTheme="majorEastAsia" w:hAnsiTheme="majorEastAsia" w:cs="Times New Roman" w:hint="eastAsia"/>
          <w:kern w:val="0"/>
          <w:sz w:val="34"/>
          <w:szCs w:val="34"/>
        </w:rPr>
        <w:t>，以便最小化损失</w:t>
      </w:r>
    </w:p>
    <w:p w14:paraId="555BE824" w14:textId="77777777" w:rsidR="00AE72EB" w:rsidRPr="001F6728" w:rsidRDefault="005D225C" w:rsidP="003E4A88">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28"/>
          <w:sz w:val="34"/>
          <w:szCs w:val="34"/>
        </w:rPr>
        <w:object w:dxaOrig="2659" w:dyaOrig="680" w14:anchorId="2D99B1D8">
          <v:shape id="_x0000_i1026" type="#_x0000_t75" style="width:132.6pt;height:33.6pt" o:ole="">
            <v:imagedata r:id="rId9" o:title=""/>
          </v:shape>
          <o:OLEObject Type="Embed" ProgID="Equation.DSMT4" ShapeID="_x0000_i1026" DrawAspect="Content" ObjectID="_1548943601" r:id="rId10"/>
        </w:object>
      </w:r>
    </w:p>
    <w:p w14:paraId="2FD3B776" w14:textId="77777777" w:rsidR="003E4A88" w:rsidRPr="001F6728" w:rsidRDefault="003E4A88" w:rsidP="003E4A88">
      <w:pPr>
        <w:autoSpaceDE w:val="0"/>
        <w:autoSpaceDN w:val="0"/>
        <w:adjustRightIn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其中</w:t>
      </w:r>
      <w:r w:rsidRPr="001F6728">
        <w:rPr>
          <w:rFonts w:asciiTheme="majorEastAsia" w:eastAsiaTheme="majorEastAsia" w:hAnsiTheme="majorEastAsia" w:cs="Times New Roman"/>
          <w:kern w:val="0"/>
          <w:position w:val="-14"/>
          <w:sz w:val="34"/>
          <w:szCs w:val="34"/>
        </w:rPr>
        <w:object w:dxaOrig="580" w:dyaOrig="380" w14:anchorId="4D40F034">
          <v:shape id="_x0000_i1027" type="#_x0000_t75" style="width:29.4pt;height:18.6pt" o:ole="">
            <v:imagedata r:id="rId11" o:title=""/>
          </v:shape>
          <o:OLEObject Type="Embed" ProgID="Equation.DSMT4" ShapeID="_x0000_i1027" DrawAspect="Content" ObjectID="_1548943602" r:id="rId12"/>
        </w:object>
      </w:r>
      <w:r w:rsidRPr="001F6728">
        <w:rPr>
          <w:rFonts w:asciiTheme="majorEastAsia" w:eastAsiaTheme="majorEastAsia" w:hAnsiTheme="majorEastAsia" w:cs="Times New Roman" w:hint="eastAsia"/>
          <w:kern w:val="0"/>
          <w:sz w:val="34"/>
          <w:szCs w:val="34"/>
        </w:rPr>
        <w:t>是训练集。训练按步骤进行，在每一步我们考虑一个大小为</w:t>
      </w:r>
      <w:r w:rsidRPr="001F6728">
        <w:rPr>
          <w:rFonts w:asciiTheme="majorEastAsia" w:eastAsiaTheme="majorEastAsia" w:hAnsiTheme="majorEastAsia" w:cs="Times New Roman"/>
          <w:kern w:val="0"/>
          <w:position w:val="-6"/>
          <w:sz w:val="34"/>
          <w:szCs w:val="34"/>
        </w:rPr>
        <w:object w:dxaOrig="260" w:dyaOrig="220" w14:anchorId="7EB82BCE">
          <v:shape id="_x0000_i1028" type="#_x0000_t75" style="width:12.6pt;height:11.4pt" o:ole="">
            <v:imagedata r:id="rId13" o:title=""/>
          </v:shape>
          <o:OLEObject Type="Embed" ProgID="Equation.DSMT4" ShapeID="_x0000_i1028" DrawAspect="Content" ObjectID="_1548943603" r:id="rId14"/>
        </w:object>
      </w:r>
      <w:r w:rsidRPr="001F6728">
        <w:rPr>
          <w:rFonts w:asciiTheme="majorEastAsia" w:eastAsiaTheme="majorEastAsia" w:hAnsiTheme="majorEastAsia" w:cs="Times New Roman" w:hint="eastAsia"/>
          <w:kern w:val="0"/>
          <w:sz w:val="34"/>
          <w:szCs w:val="34"/>
        </w:rPr>
        <w:t>的小批量</w:t>
      </w:r>
      <w:r w:rsidRPr="001F6728">
        <w:rPr>
          <w:rFonts w:asciiTheme="majorEastAsia" w:eastAsiaTheme="majorEastAsia" w:hAnsiTheme="majorEastAsia" w:cs="Times New Roman"/>
          <w:kern w:val="0"/>
          <w:position w:val="-14"/>
          <w:sz w:val="34"/>
          <w:szCs w:val="34"/>
        </w:rPr>
        <w:object w:dxaOrig="560" w:dyaOrig="380" w14:anchorId="56DF7D97">
          <v:shape id="_x0000_i1029" type="#_x0000_t75" style="width:27.6pt;height:18.6pt" o:ole="">
            <v:imagedata r:id="rId15" o:title=""/>
          </v:shape>
          <o:OLEObject Type="Embed" ProgID="Equation.DSMT4" ShapeID="_x0000_i1029" DrawAspect="Content" ObjectID="_1548943604" r:id="rId16"/>
        </w:object>
      </w:r>
      <w:r w:rsidR="00F65765" w:rsidRPr="001F6728">
        <w:rPr>
          <w:rFonts w:asciiTheme="majorEastAsia" w:eastAsiaTheme="majorEastAsia" w:hAnsiTheme="majorEastAsia" w:cs="Times New Roman" w:hint="eastAsia"/>
          <w:kern w:val="0"/>
          <w:sz w:val="34"/>
          <w:szCs w:val="34"/>
        </w:rPr>
        <w:t>。这个小批量被用来</w:t>
      </w:r>
      <w:r w:rsidRPr="001F6728">
        <w:rPr>
          <w:rFonts w:asciiTheme="majorEastAsia" w:eastAsiaTheme="majorEastAsia" w:hAnsiTheme="majorEastAsia" w:cs="Times New Roman" w:hint="eastAsia"/>
          <w:kern w:val="0"/>
          <w:sz w:val="34"/>
          <w:szCs w:val="34"/>
        </w:rPr>
        <w:t>近似</w:t>
      </w:r>
      <w:r w:rsidR="00F65765" w:rsidRPr="001F6728">
        <w:rPr>
          <w:rFonts w:asciiTheme="majorEastAsia" w:eastAsiaTheme="majorEastAsia" w:hAnsiTheme="majorEastAsia" w:cs="Times New Roman" w:hint="eastAsia"/>
          <w:kern w:val="0"/>
          <w:sz w:val="34"/>
          <w:szCs w:val="34"/>
        </w:rPr>
        <w:t>相关联</w:t>
      </w:r>
      <w:r w:rsidRPr="001F6728">
        <w:rPr>
          <w:rFonts w:asciiTheme="majorEastAsia" w:eastAsiaTheme="majorEastAsia" w:hAnsiTheme="majorEastAsia" w:cs="Times New Roman" w:hint="eastAsia"/>
          <w:kern w:val="0"/>
          <w:sz w:val="34"/>
          <w:szCs w:val="34"/>
        </w:rPr>
        <w:t>参数的损失函数的梯度，通过计算</w:t>
      </w:r>
    </w:p>
    <w:p w14:paraId="42DAE450" w14:textId="77777777" w:rsidR="003E4A88" w:rsidRPr="001F6728" w:rsidRDefault="005D225C" w:rsidP="003E4A88">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24"/>
          <w:sz w:val="34"/>
          <w:szCs w:val="34"/>
        </w:rPr>
        <w:object w:dxaOrig="1300" w:dyaOrig="660" w14:anchorId="5509E110">
          <v:shape id="_x0000_i1030" type="#_x0000_t75" style="width:65.4pt;height:33pt" o:ole="">
            <v:imagedata r:id="rId17" o:title=""/>
          </v:shape>
          <o:OLEObject Type="Embed" ProgID="Equation.DSMT4" ShapeID="_x0000_i1030" DrawAspect="Content" ObjectID="_1548943605" r:id="rId18"/>
        </w:object>
      </w:r>
    </w:p>
    <w:p w14:paraId="1FAAD55C" w14:textId="77777777" w:rsidR="003E4A88" w:rsidRPr="001F6728" w:rsidRDefault="003E4A88" w:rsidP="003E4A88">
      <w:pPr>
        <w:autoSpaceDE w:val="0"/>
        <w:autoSpaceDN w:val="0"/>
        <w:adjustRightIn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使用小批量的</w:t>
      </w:r>
      <w:r w:rsidR="00F65765" w:rsidRPr="001F6728">
        <w:rPr>
          <w:rFonts w:asciiTheme="majorEastAsia" w:eastAsiaTheme="majorEastAsia" w:hAnsiTheme="majorEastAsia" w:cs="Times New Roman" w:hint="eastAsia"/>
          <w:kern w:val="0"/>
          <w:sz w:val="34"/>
          <w:szCs w:val="34"/>
        </w:rPr>
        <w:t>样本，而不是一次一个样本，在几个方面是</w:t>
      </w:r>
      <w:r w:rsidR="00F02FEA" w:rsidRPr="001F6728">
        <w:rPr>
          <w:rFonts w:asciiTheme="majorEastAsia" w:eastAsiaTheme="majorEastAsia" w:hAnsiTheme="majorEastAsia" w:cs="Times New Roman" w:hint="eastAsia"/>
          <w:kern w:val="0"/>
          <w:sz w:val="34"/>
          <w:szCs w:val="34"/>
        </w:rPr>
        <w:t>有帮助的。首先，小批量上的损失梯度是训练集上梯度的一个估计，其质量随着批量大小的增加而提高。第二，</w:t>
      </w:r>
      <w:r w:rsidR="003F377B" w:rsidRPr="001F6728">
        <w:rPr>
          <w:rFonts w:asciiTheme="majorEastAsia" w:eastAsiaTheme="majorEastAsia" w:hAnsiTheme="majorEastAsia" w:cs="Times New Roman" w:hint="eastAsia"/>
          <w:kern w:val="0"/>
          <w:sz w:val="34"/>
          <w:szCs w:val="34"/>
        </w:rPr>
        <w:t>由于现代计算平台提供的</w:t>
      </w:r>
      <w:r w:rsidR="00F65765" w:rsidRPr="001F6728">
        <w:rPr>
          <w:rFonts w:asciiTheme="majorEastAsia" w:eastAsiaTheme="majorEastAsia" w:hAnsiTheme="majorEastAsia" w:cs="Times New Roman" w:hint="eastAsia"/>
          <w:kern w:val="0"/>
          <w:sz w:val="34"/>
          <w:szCs w:val="34"/>
        </w:rPr>
        <w:t>并行性，对一个批量的计算比每</w:t>
      </w:r>
      <w:r w:rsidR="003F377B" w:rsidRPr="001F6728">
        <w:rPr>
          <w:rFonts w:asciiTheme="majorEastAsia" w:eastAsiaTheme="majorEastAsia" w:hAnsiTheme="majorEastAsia" w:cs="Times New Roman" w:hint="eastAsia"/>
          <w:kern w:val="0"/>
          <w:sz w:val="34"/>
          <w:szCs w:val="34"/>
        </w:rPr>
        <w:t>个样本的</w:t>
      </w:r>
      <w:r w:rsidR="005D225C" w:rsidRPr="001F6728">
        <w:rPr>
          <w:rFonts w:asciiTheme="majorEastAsia" w:eastAsiaTheme="majorEastAsia" w:hAnsiTheme="majorEastAsia" w:cs="Times New Roman"/>
          <w:kern w:val="0"/>
          <w:position w:val="-6"/>
          <w:sz w:val="34"/>
          <w:szCs w:val="34"/>
        </w:rPr>
        <w:object w:dxaOrig="260" w:dyaOrig="220" w14:anchorId="29AD98CD">
          <v:shape id="_x0000_i1031" type="#_x0000_t75" style="width:12.6pt;height:11.4pt" o:ole="">
            <v:imagedata r:id="rId19" o:title=""/>
          </v:shape>
          <o:OLEObject Type="Embed" ProgID="Equation.DSMT4" ShapeID="_x0000_i1031" DrawAspect="Content" ObjectID="_1548943606" r:id="rId20"/>
        </w:object>
      </w:r>
      <w:r w:rsidR="00F65765" w:rsidRPr="001F6728">
        <w:rPr>
          <w:rFonts w:asciiTheme="majorEastAsia" w:eastAsiaTheme="majorEastAsia" w:hAnsiTheme="majorEastAsia" w:cs="Times New Roman" w:hint="eastAsia"/>
          <w:kern w:val="0"/>
          <w:sz w:val="34"/>
          <w:szCs w:val="34"/>
        </w:rPr>
        <w:t>次</w:t>
      </w:r>
      <w:r w:rsidR="00F02FEA" w:rsidRPr="001F6728">
        <w:rPr>
          <w:rFonts w:asciiTheme="majorEastAsia" w:eastAsiaTheme="majorEastAsia" w:hAnsiTheme="majorEastAsia" w:cs="Times New Roman" w:hint="eastAsia"/>
          <w:kern w:val="0"/>
          <w:sz w:val="34"/>
          <w:szCs w:val="34"/>
        </w:rPr>
        <w:t>计算更有效。</w:t>
      </w:r>
    </w:p>
    <w:p w14:paraId="02135501" w14:textId="77777777" w:rsidR="003F377B" w:rsidRPr="001F6728" w:rsidRDefault="00F65765" w:rsidP="00667A1F">
      <w:pPr>
        <w:autoSpaceDE w:val="0"/>
        <w:autoSpaceDN w:val="0"/>
        <w:adjustRightIn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虽然</w:t>
      </w:r>
      <w:r w:rsidR="003F377B" w:rsidRPr="001F6728">
        <w:rPr>
          <w:rFonts w:asciiTheme="majorEastAsia" w:eastAsiaTheme="majorEastAsia" w:hAnsiTheme="majorEastAsia" w:cs="Times New Roman" w:hint="eastAsia"/>
          <w:kern w:val="0"/>
          <w:sz w:val="34"/>
          <w:szCs w:val="34"/>
        </w:rPr>
        <w:t>随机梯度是简单有效的，</w:t>
      </w:r>
      <w:r w:rsidRPr="001F6728">
        <w:rPr>
          <w:rFonts w:asciiTheme="majorEastAsia" w:eastAsiaTheme="majorEastAsia" w:hAnsiTheme="majorEastAsia" w:cs="Times New Roman" w:hint="eastAsia"/>
          <w:kern w:val="0"/>
          <w:sz w:val="34"/>
          <w:szCs w:val="34"/>
        </w:rPr>
        <w:t>但是</w:t>
      </w:r>
      <w:r w:rsidR="003F377B" w:rsidRPr="001F6728">
        <w:rPr>
          <w:rFonts w:asciiTheme="majorEastAsia" w:eastAsiaTheme="majorEastAsia" w:hAnsiTheme="majorEastAsia" w:cs="Times New Roman" w:hint="eastAsia"/>
          <w:kern w:val="0"/>
          <w:sz w:val="34"/>
          <w:szCs w:val="34"/>
        </w:rPr>
        <w:t>它需要仔细调整模型超参数，特别是使用在优化中的学习率以及模型参</w:t>
      </w:r>
      <w:r w:rsidR="003F377B" w:rsidRPr="001F6728">
        <w:rPr>
          <w:rFonts w:asciiTheme="majorEastAsia" w:eastAsiaTheme="majorEastAsia" w:hAnsiTheme="majorEastAsia" w:cs="Times New Roman" w:hint="eastAsia"/>
          <w:kern w:val="0"/>
          <w:sz w:val="34"/>
          <w:szCs w:val="34"/>
        </w:rPr>
        <w:lastRenderedPageBreak/>
        <w:t>数的初始值。由于每层的输入受所有先前层的参数影响的事实，使训练复杂化</w:t>
      </w:r>
      <w:r w:rsidR="00DC37C9" w:rsidRPr="001F6728">
        <w:rPr>
          <w:rFonts w:asciiTheme="majorEastAsia" w:eastAsiaTheme="majorEastAsia" w:hAnsiTheme="majorEastAsia" w:cs="Times New Roman" w:hint="eastAsia"/>
          <w:kern w:val="0"/>
          <w:sz w:val="34"/>
          <w:szCs w:val="34"/>
        </w:rPr>
        <w:t>，以致于网络参数的小变化随着网络变得更深而放大。</w:t>
      </w:r>
    </w:p>
    <w:p w14:paraId="6F8C4211" w14:textId="77777777" w:rsidR="00DC37C9" w:rsidRPr="001F6728" w:rsidRDefault="00DC37C9" w:rsidP="00667A1F">
      <w:pPr>
        <w:autoSpaceDE w:val="0"/>
        <w:autoSpaceDN w:val="0"/>
        <w:adjustRightIn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由于层需要</w:t>
      </w:r>
      <w:r w:rsidR="00F65765" w:rsidRPr="001F6728">
        <w:rPr>
          <w:rFonts w:asciiTheme="majorEastAsia" w:eastAsiaTheme="majorEastAsia" w:hAnsiTheme="majorEastAsia" w:cs="Times New Roman" w:hint="eastAsia"/>
          <w:kern w:val="0"/>
          <w:sz w:val="34"/>
          <w:szCs w:val="34"/>
        </w:rPr>
        <w:t>不断地</w:t>
      </w:r>
      <w:r w:rsidRPr="001F6728">
        <w:rPr>
          <w:rFonts w:asciiTheme="majorEastAsia" w:eastAsiaTheme="majorEastAsia" w:hAnsiTheme="majorEastAsia" w:cs="Times New Roman" w:hint="eastAsia"/>
          <w:kern w:val="0"/>
          <w:sz w:val="34"/>
          <w:szCs w:val="34"/>
        </w:rPr>
        <w:t>适应新的分布，层输入的分布的变化提出了一个问题。当</w:t>
      </w:r>
      <w:r w:rsidR="00F65765" w:rsidRPr="001F6728">
        <w:rPr>
          <w:rFonts w:asciiTheme="majorEastAsia" w:eastAsiaTheme="majorEastAsia" w:hAnsiTheme="majorEastAsia" w:cs="Times New Roman" w:hint="eastAsia"/>
          <w:kern w:val="0"/>
          <w:sz w:val="34"/>
          <w:szCs w:val="34"/>
        </w:rPr>
        <w:t>一个</w:t>
      </w:r>
      <w:r w:rsidRPr="001F6728">
        <w:rPr>
          <w:rFonts w:asciiTheme="majorEastAsia" w:eastAsiaTheme="majorEastAsia" w:hAnsiTheme="majorEastAsia" w:cs="Times New Roman" w:hint="eastAsia"/>
          <w:kern w:val="0"/>
          <w:sz w:val="34"/>
          <w:szCs w:val="34"/>
        </w:rPr>
        <w:t>学习系统</w:t>
      </w:r>
      <w:r w:rsidR="00F65765" w:rsidRPr="001F6728">
        <w:rPr>
          <w:rFonts w:asciiTheme="majorEastAsia" w:eastAsiaTheme="majorEastAsia" w:hAnsiTheme="majorEastAsia" w:cs="Times New Roman" w:hint="eastAsia"/>
          <w:kern w:val="0"/>
          <w:sz w:val="34"/>
          <w:szCs w:val="34"/>
        </w:rPr>
        <w:t>的输入分布</w:t>
      </w:r>
      <w:r w:rsidRPr="001F6728">
        <w:rPr>
          <w:rFonts w:asciiTheme="majorEastAsia" w:eastAsiaTheme="majorEastAsia" w:hAnsiTheme="majorEastAsia" w:cs="Times New Roman" w:hint="eastAsia"/>
          <w:kern w:val="0"/>
          <w:sz w:val="34"/>
          <w:szCs w:val="34"/>
        </w:rPr>
        <w:t>改变时，</w:t>
      </w:r>
      <w:r w:rsidR="00F65765" w:rsidRPr="001F6728">
        <w:rPr>
          <w:rFonts w:asciiTheme="majorEastAsia" w:eastAsiaTheme="majorEastAsia" w:hAnsiTheme="majorEastAsia" w:cs="Times New Roman" w:hint="eastAsia"/>
          <w:kern w:val="0"/>
          <w:sz w:val="34"/>
          <w:szCs w:val="34"/>
        </w:rPr>
        <w:t>也就认为</w:t>
      </w:r>
      <w:r w:rsidRPr="001F6728">
        <w:rPr>
          <w:rFonts w:asciiTheme="majorEastAsia" w:eastAsiaTheme="majorEastAsia" w:hAnsiTheme="majorEastAsia" w:cs="Times New Roman" w:hint="eastAsia"/>
          <w:kern w:val="0"/>
          <w:sz w:val="34"/>
          <w:szCs w:val="34"/>
        </w:rPr>
        <w:t>经历</w:t>
      </w:r>
      <w:r w:rsidR="00F65765" w:rsidRPr="001F6728">
        <w:rPr>
          <w:rFonts w:asciiTheme="majorEastAsia" w:eastAsiaTheme="majorEastAsia" w:hAnsiTheme="majorEastAsia" w:cs="Times New Roman" w:hint="eastAsia"/>
          <w:kern w:val="0"/>
          <w:sz w:val="34"/>
          <w:szCs w:val="34"/>
        </w:rPr>
        <w:t>了</w:t>
      </w:r>
      <w:r w:rsidRPr="001F6728">
        <w:rPr>
          <w:rFonts w:asciiTheme="majorEastAsia" w:eastAsiaTheme="majorEastAsia" w:hAnsiTheme="majorEastAsia" w:cs="Times New Roman" w:hint="eastAsia"/>
          <w:kern w:val="0"/>
          <w:sz w:val="34"/>
          <w:szCs w:val="34"/>
        </w:rPr>
        <w:t>协变量移位，这个通常通过领域适应</w:t>
      </w:r>
      <w:r w:rsidR="00F65765" w:rsidRPr="001F6728">
        <w:rPr>
          <w:rFonts w:asciiTheme="majorEastAsia" w:eastAsiaTheme="majorEastAsia" w:hAnsiTheme="majorEastAsia" w:cs="Times New Roman" w:hint="eastAsia"/>
          <w:kern w:val="0"/>
          <w:sz w:val="34"/>
          <w:szCs w:val="34"/>
        </w:rPr>
        <w:t>（domainadaptation）</w:t>
      </w:r>
      <w:r w:rsidRPr="001F6728">
        <w:rPr>
          <w:rFonts w:asciiTheme="majorEastAsia" w:eastAsiaTheme="majorEastAsia" w:hAnsiTheme="majorEastAsia" w:cs="Times New Roman" w:hint="eastAsia"/>
          <w:kern w:val="0"/>
          <w:sz w:val="34"/>
          <w:szCs w:val="34"/>
        </w:rPr>
        <w:t>来处理。但是，协变量移位的概念可以</w:t>
      </w:r>
      <w:r w:rsidR="00C816AF" w:rsidRPr="001F6728">
        <w:rPr>
          <w:rFonts w:asciiTheme="majorEastAsia" w:eastAsiaTheme="majorEastAsia" w:hAnsiTheme="majorEastAsia" w:cs="Times New Roman" w:hint="eastAsia"/>
          <w:kern w:val="0"/>
          <w:sz w:val="34"/>
          <w:szCs w:val="34"/>
        </w:rPr>
        <w:t>作为一个整体</w:t>
      </w:r>
      <w:r w:rsidRPr="001F6728">
        <w:rPr>
          <w:rFonts w:asciiTheme="majorEastAsia" w:eastAsiaTheme="majorEastAsia" w:hAnsiTheme="majorEastAsia" w:cs="Times New Roman" w:hint="eastAsia"/>
          <w:kern w:val="0"/>
          <w:sz w:val="34"/>
          <w:szCs w:val="34"/>
        </w:rPr>
        <w:t>延伸超出学习系统</w:t>
      </w:r>
      <w:r w:rsidR="00C816AF" w:rsidRPr="001F6728">
        <w:rPr>
          <w:rFonts w:asciiTheme="majorEastAsia" w:eastAsiaTheme="majorEastAsia" w:hAnsiTheme="majorEastAsia" w:cs="Times New Roman" w:hint="eastAsia"/>
          <w:kern w:val="0"/>
          <w:sz w:val="34"/>
          <w:szCs w:val="34"/>
        </w:rPr>
        <w:t>，适用于他自身的</w:t>
      </w:r>
      <w:r w:rsidRPr="001F6728">
        <w:rPr>
          <w:rFonts w:asciiTheme="majorEastAsia" w:eastAsiaTheme="majorEastAsia" w:hAnsiTheme="majorEastAsia" w:cs="Times New Roman" w:hint="eastAsia"/>
          <w:kern w:val="0"/>
          <w:sz w:val="34"/>
          <w:szCs w:val="34"/>
        </w:rPr>
        <w:t>部分</w:t>
      </w:r>
      <w:r w:rsidR="00C816AF" w:rsidRPr="001F6728">
        <w:rPr>
          <w:rFonts w:asciiTheme="majorEastAsia" w:eastAsiaTheme="majorEastAsia" w:hAnsiTheme="majorEastAsia" w:cs="Times New Roman" w:hint="eastAsia"/>
          <w:kern w:val="0"/>
          <w:sz w:val="34"/>
          <w:szCs w:val="34"/>
        </w:rPr>
        <w:t>，比如子网络或者一个层。考虑一个网络的计算</w:t>
      </w:r>
    </w:p>
    <w:p w14:paraId="29DDE2A4" w14:textId="77777777" w:rsidR="00C816AF" w:rsidRPr="001F6728" w:rsidRDefault="005D225C" w:rsidP="00C816AF">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14"/>
          <w:sz w:val="34"/>
          <w:szCs w:val="34"/>
        </w:rPr>
        <w:object w:dxaOrig="2120" w:dyaOrig="400" w14:anchorId="6555FA8B">
          <v:shape id="_x0000_i1032" type="#_x0000_t75" style="width:105.6pt;height:20.4pt" o:ole="">
            <v:imagedata r:id="rId21" o:title=""/>
          </v:shape>
          <o:OLEObject Type="Embed" ProgID="Equation.DSMT4" ShapeID="_x0000_i1032" DrawAspect="Content" ObjectID="_1548943607" r:id="rId22"/>
        </w:object>
      </w:r>
    </w:p>
    <w:p w14:paraId="31C8EFC8" w14:textId="77777777" w:rsidR="00C816AF" w:rsidRPr="001F6728" w:rsidRDefault="00C816AF" w:rsidP="00C816AF">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其中</w:t>
      </w:r>
      <w:r w:rsidRPr="001F6728">
        <w:rPr>
          <w:rFonts w:asciiTheme="majorEastAsia" w:eastAsiaTheme="majorEastAsia" w:hAnsiTheme="majorEastAsia" w:cs="Times New Roman"/>
          <w:kern w:val="0"/>
          <w:position w:val="-10"/>
          <w:sz w:val="34"/>
          <w:szCs w:val="34"/>
        </w:rPr>
        <w:object w:dxaOrig="260" w:dyaOrig="340" w14:anchorId="681488C5">
          <v:shape id="_x0000_i1033" type="#_x0000_t75" style="width:12.6pt;height:17.4pt" o:ole="">
            <v:imagedata r:id="rId23" o:title=""/>
          </v:shape>
          <o:OLEObject Type="Embed" ProgID="Equation.DSMT4" ShapeID="_x0000_i1033" DrawAspect="Content" ObjectID="_1548943608" r:id="rId24"/>
        </w:object>
      </w:r>
      <w:r w:rsidRPr="001F6728">
        <w:rPr>
          <w:rFonts w:asciiTheme="majorEastAsia" w:eastAsiaTheme="majorEastAsia" w:hAnsiTheme="majorEastAsia" w:cs="Times New Roman" w:hint="eastAsia"/>
          <w:kern w:val="0"/>
          <w:sz w:val="34"/>
          <w:szCs w:val="34"/>
        </w:rPr>
        <w:t>和</w:t>
      </w:r>
      <w:r w:rsidRPr="001F6728">
        <w:rPr>
          <w:rFonts w:asciiTheme="majorEastAsia" w:eastAsiaTheme="majorEastAsia" w:hAnsiTheme="majorEastAsia" w:cs="Times New Roman"/>
          <w:kern w:val="0"/>
          <w:position w:val="-10"/>
          <w:sz w:val="34"/>
          <w:szCs w:val="34"/>
        </w:rPr>
        <w:object w:dxaOrig="279" w:dyaOrig="340" w14:anchorId="7D8457EA">
          <v:shape id="_x0000_i1034" type="#_x0000_t75" style="width:14.4pt;height:17.4pt" o:ole="">
            <v:imagedata r:id="rId25" o:title=""/>
          </v:shape>
          <o:OLEObject Type="Embed" ProgID="Equation.DSMT4" ShapeID="_x0000_i1034" DrawAspect="Content" ObjectID="_1548943609" r:id="rId26"/>
        </w:object>
      </w:r>
      <w:r w:rsidR="005D225C" w:rsidRPr="001F6728">
        <w:rPr>
          <w:rFonts w:asciiTheme="majorEastAsia" w:eastAsiaTheme="majorEastAsia" w:hAnsiTheme="majorEastAsia" w:cs="Times New Roman" w:hint="eastAsia"/>
          <w:kern w:val="0"/>
          <w:sz w:val="34"/>
          <w:szCs w:val="34"/>
        </w:rPr>
        <w:t>可以任意变换，</w:t>
      </w:r>
      <w:r w:rsidR="00F65765" w:rsidRPr="001F6728">
        <w:rPr>
          <w:rFonts w:asciiTheme="majorEastAsia" w:eastAsiaTheme="majorEastAsia" w:hAnsiTheme="majorEastAsia" w:cs="Times New Roman" w:hint="eastAsia"/>
          <w:kern w:val="0"/>
          <w:sz w:val="34"/>
          <w:szCs w:val="34"/>
        </w:rPr>
        <w:t>要学习的是</w:t>
      </w:r>
      <w:r w:rsidR="005D225C" w:rsidRPr="001F6728">
        <w:rPr>
          <w:rFonts w:asciiTheme="majorEastAsia" w:eastAsiaTheme="majorEastAsia" w:hAnsiTheme="majorEastAsia" w:cs="Times New Roman" w:hint="eastAsia"/>
          <w:kern w:val="0"/>
          <w:sz w:val="34"/>
          <w:szCs w:val="34"/>
        </w:rPr>
        <w:t>参数</w:t>
      </w:r>
      <w:r w:rsidR="005D225C" w:rsidRPr="001F6728">
        <w:rPr>
          <w:rFonts w:asciiTheme="majorEastAsia" w:eastAsiaTheme="majorEastAsia" w:hAnsiTheme="majorEastAsia" w:cs="Times New Roman"/>
          <w:kern w:val="0"/>
          <w:position w:val="-10"/>
          <w:sz w:val="34"/>
          <w:szCs w:val="34"/>
        </w:rPr>
        <w:object w:dxaOrig="660" w:dyaOrig="340" w14:anchorId="02E8AA74">
          <v:shape id="_x0000_i1035" type="#_x0000_t75" style="width:33pt;height:17.4pt" o:ole="">
            <v:imagedata r:id="rId27" o:title=""/>
          </v:shape>
          <o:OLEObject Type="Embed" ProgID="Equation.DSMT4" ShapeID="_x0000_i1035" DrawAspect="Content" ObjectID="_1548943610" r:id="rId28"/>
        </w:object>
      </w:r>
      <w:r w:rsidR="00F65765" w:rsidRPr="001F6728">
        <w:rPr>
          <w:rFonts w:asciiTheme="majorEastAsia" w:eastAsiaTheme="majorEastAsia" w:hAnsiTheme="majorEastAsia" w:cs="Times New Roman" w:hint="eastAsia"/>
          <w:kern w:val="0"/>
          <w:sz w:val="34"/>
          <w:szCs w:val="34"/>
        </w:rPr>
        <w:t>以便</w:t>
      </w:r>
      <w:r w:rsidR="005D225C" w:rsidRPr="001F6728">
        <w:rPr>
          <w:rFonts w:asciiTheme="majorEastAsia" w:eastAsiaTheme="majorEastAsia" w:hAnsiTheme="majorEastAsia" w:cs="Times New Roman" w:hint="eastAsia"/>
          <w:kern w:val="0"/>
          <w:sz w:val="34"/>
          <w:szCs w:val="34"/>
        </w:rPr>
        <w:t>最小化损失</w:t>
      </w:r>
      <w:r w:rsidR="005D225C" w:rsidRPr="001F6728">
        <w:rPr>
          <w:rFonts w:asciiTheme="majorEastAsia" w:eastAsiaTheme="majorEastAsia" w:hAnsiTheme="majorEastAsia" w:cs="Times New Roman"/>
          <w:kern w:val="0"/>
          <w:position w:val="-4"/>
          <w:sz w:val="34"/>
          <w:szCs w:val="34"/>
        </w:rPr>
        <w:object w:dxaOrig="180" w:dyaOrig="260" w14:anchorId="18EC7581">
          <v:shape id="_x0000_i1036" type="#_x0000_t75" style="width:9pt;height:12.6pt" o:ole="">
            <v:imagedata r:id="rId29" o:title=""/>
          </v:shape>
          <o:OLEObject Type="Embed" ProgID="Equation.DSMT4" ShapeID="_x0000_i1036" DrawAspect="Content" ObjectID="_1548943611" r:id="rId30"/>
        </w:object>
      </w:r>
      <w:r w:rsidR="005D225C" w:rsidRPr="001F6728">
        <w:rPr>
          <w:rFonts w:asciiTheme="majorEastAsia" w:eastAsiaTheme="majorEastAsia" w:hAnsiTheme="majorEastAsia" w:cs="Times New Roman" w:hint="eastAsia"/>
          <w:kern w:val="0"/>
          <w:sz w:val="34"/>
          <w:szCs w:val="34"/>
        </w:rPr>
        <w:t>。学习</w:t>
      </w:r>
      <w:r w:rsidR="005D225C" w:rsidRPr="001F6728">
        <w:rPr>
          <w:rFonts w:asciiTheme="majorEastAsia" w:eastAsiaTheme="majorEastAsia" w:hAnsiTheme="majorEastAsia" w:cs="Times New Roman"/>
          <w:kern w:val="0"/>
          <w:position w:val="-10"/>
          <w:sz w:val="34"/>
          <w:szCs w:val="34"/>
        </w:rPr>
        <w:object w:dxaOrig="340" w:dyaOrig="340" w14:anchorId="1C9B7BEC">
          <v:shape id="_x0000_i1037" type="#_x0000_t75" style="width:17.4pt;height:17.4pt" o:ole="">
            <v:imagedata r:id="rId31" o:title=""/>
          </v:shape>
          <o:OLEObject Type="Embed" ProgID="Equation.DSMT4" ShapeID="_x0000_i1037" DrawAspect="Content" ObjectID="_1548943612" r:id="rId32"/>
        </w:object>
      </w:r>
      <w:r w:rsidR="005D225C" w:rsidRPr="001F6728">
        <w:rPr>
          <w:rFonts w:asciiTheme="majorEastAsia" w:eastAsiaTheme="majorEastAsia" w:hAnsiTheme="majorEastAsia" w:cs="Times New Roman" w:hint="eastAsia"/>
          <w:kern w:val="0"/>
          <w:sz w:val="34"/>
          <w:szCs w:val="34"/>
        </w:rPr>
        <w:t>可以被视为如果输入</w:t>
      </w:r>
      <w:r w:rsidR="005D225C" w:rsidRPr="001F6728">
        <w:rPr>
          <w:rFonts w:asciiTheme="majorEastAsia" w:eastAsiaTheme="majorEastAsia" w:hAnsiTheme="majorEastAsia" w:cs="Times New Roman"/>
          <w:kern w:val="0"/>
          <w:position w:val="-14"/>
          <w:sz w:val="34"/>
          <w:szCs w:val="34"/>
        </w:rPr>
        <w:object w:dxaOrig="1400" w:dyaOrig="400" w14:anchorId="651A33BF">
          <v:shape id="_x0000_i1038" type="#_x0000_t75" style="width:69.6pt;height:20.4pt" o:ole="">
            <v:imagedata r:id="rId33" o:title=""/>
          </v:shape>
          <o:OLEObject Type="Embed" ProgID="Equation.DSMT4" ShapeID="_x0000_i1038" DrawAspect="Content" ObjectID="_1548943613" r:id="rId34"/>
        </w:object>
      </w:r>
      <w:r w:rsidR="00CC54F6" w:rsidRPr="001F6728">
        <w:rPr>
          <w:rFonts w:asciiTheme="majorEastAsia" w:eastAsiaTheme="majorEastAsia" w:hAnsiTheme="majorEastAsia" w:cs="Times New Roman" w:hint="eastAsia"/>
          <w:kern w:val="0"/>
          <w:sz w:val="34"/>
          <w:szCs w:val="34"/>
        </w:rPr>
        <w:t>被送入到子网络中</w:t>
      </w:r>
    </w:p>
    <w:p w14:paraId="5A3AF553" w14:textId="77777777" w:rsidR="00CC54F6" w:rsidRPr="001F6728" w:rsidRDefault="00CC54F6" w:rsidP="00CC54F6">
      <w:pPr>
        <w:autoSpaceDE w:val="0"/>
        <w:autoSpaceDN w:val="0"/>
        <w:adjustRightInd w:val="0"/>
        <w:snapToGri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14"/>
          <w:sz w:val="34"/>
          <w:szCs w:val="34"/>
        </w:rPr>
        <w:object w:dxaOrig="1420" w:dyaOrig="400" w14:anchorId="2ECC0DF9">
          <v:shape id="_x0000_i1039" type="#_x0000_t75" style="width:71.4pt;height:20.4pt" o:ole="">
            <v:imagedata r:id="rId35" o:title=""/>
          </v:shape>
          <o:OLEObject Type="Embed" ProgID="Equation.DSMT4" ShapeID="_x0000_i1039" DrawAspect="Content" ObjectID="_1548943614" r:id="rId36"/>
        </w:object>
      </w:r>
    </w:p>
    <w:p w14:paraId="50CDC3A1" w14:textId="77777777" w:rsidR="00CC54F6" w:rsidRPr="001F6728" w:rsidRDefault="00CC54F6" w:rsidP="00CC54F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例如，一个梯度下降步骤</w:t>
      </w:r>
    </w:p>
    <w:p w14:paraId="18CBCB25" w14:textId="77777777" w:rsidR="00CC54F6" w:rsidRPr="001F6728" w:rsidRDefault="00CC54F6" w:rsidP="00CC54F6">
      <w:pPr>
        <w:autoSpaceDE w:val="0"/>
        <w:autoSpaceDN w:val="0"/>
        <w:adjustRightInd w:val="0"/>
        <w:snapToGri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28"/>
          <w:sz w:val="34"/>
          <w:szCs w:val="34"/>
        </w:rPr>
        <w:object w:dxaOrig="2920" w:dyaOrig="700" w14:anchorId="03DC4BE0">
          <v:shape id="_x0000_i1040" type="#_x0000_t75" style="width:146.4pt;height:35.4pt" o:ole="">
            <v:imagedata r:id="rId37" o:title=""/>
          </v:shape>
          <o:OLEObject Type="Embed" ProgID="Equation.DSMT4" ShapeID="_x0000_i1040" DrawAspect="Content" ObjectID="_1548943615" r:id="rId38"/>
        </w:object>
      </w:r>
    </w:p>
    <w:p w14:paraId="2C74AB80" w14:textId="77777777" w:rsidR="00CC54F6" w:rsidRPr="001F6728" w:rsidRDefault="00CC54F6" w:rsidP="00CC54F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（批量大小为m学习率</w:t>
      </w:r>
      <w:r w:rsidRPr="001F6728">
        <w:rPr>
          <w:rFonts w:asciiTheme="majorEastAsia" w:eastAsiaTheme="majorEastAsia" w:hAnsiTheme="majorEastAsia" w:cs="Times New Roman"/>
          <w:kern w:val="0"/>
          <w:position w:val="-6"/>
          <w:sz w:val="34"/>
          <w:szCs w:val="34"/>
        </w:rPr>
        <w:object w:dxaOrig="240" w:dyaOrig="220" w14:anchorId="2C3C6FE1">
          <v:shape id="_x0000_i1041" type="#_x0000_t75" style="width:12pt;height:11.4pt" o:ole="">
            <v:imagedata r:id="rId39" o:title=""/>
          </v:shape>
          <o:OLEObject Type="Embed" ProgID="Equation.DSMT4" ShapeID="_x0000_i1041" DrawAspect="Content" ObjectID="_1548943616" r:id="rId40"/>
        </w:object>
      </w:r>
      <w:r w:rsidRPr="001F6728">
        <w:rPr>
          <w:rFonts w:asciiTheme="majorEastAsia" w:eastAsiaTheme="majorEastAsia" w:hAnsiTheme="majorEastAsia" w:cs="Times New Roman" w:hint="eastAsia"/>
          <w:kern w:val="0"/>
          <w:sz w:val="34"/>
          <w:szCs w:val="34"/>
        </w:rPr>
        <w:t>）完全等同于一个输入为</w:t>
      </w:r>
      <w:r w:rsidRPr="001F6728">
        <w:rPr>
          <w:rFonts w:asciiTheme="majorEastAsia" w:eastAsiaTheme="majorEastAsia" w:hAnsiTheme="majorEastAsia" w:cs="Times New Roman"/>
          <w:kern w:val="0"/>
          <w:position w:val="-4"/>
          <w:sz w:val="34"/>
          <w:szCs w:val="34"/>
        </w:rPr>
        <w:object w:dxaOrig="279" w:dyaOrig="260" w14:anchorId="51E19626">
          <v:shape id="_x0000_i1042" type="#_x0000_t75" style="width:14.4pt;height:12.6pt" o:ole="">
            <v:imagedata r:id="rId41" o:title=""/>
          </v:shape>
          <o:OLEObject Type="Embed" ProgID="Equation.DSMT4" ShapeID="_x0000_i1042" DrawAspect="Content" ObjectID="_1548943617" r:id="rId42"/>
        </w:object>
      </w:r>
      <w:r w:rsidRPr="001F6728">
        <w:rPr>
          <w:rFonts w:asciiTheme="majorEastAsia" w:eastAsiaTheme="majorEastAsia" w:hAnsiTheme="majorEastAsia" w:cs="Times New Roman" w:hint="eastAsia"/>
          <w:kern w:val="0"/>
          <w:sz w:val="34"/>
          <w:szCs w:val="34"/>
        </w:rPr>
        <w:t>的独立网络</w:t>
      </w:r>
      <w:r w:rsidRPr="001F6728">
        <w:rPr>
          <w:rFonts w:asciiTheme="majorEastAsia" w:eastAsiaTheme="majorEastAsia" w:hAnsiTheme="majorEastAsia" w:cs="Times New Roman"/>
          <w:kern w:val="0"/>
          <w:position w:val="-10"/>
          <w:sz w:val="34"/>
          <w:szCs w:val="34"/>
        </w:rPr>
        <w:object w:dxaOrig="279" w:dyaOrig="340" w14:anchorId="09CD8E07">
          <v:shape id="_x0000_i1043" type="#_x0000_t75" style="width:14.4pt;height:17.4pt" o:ole="">
            <v:imagedata r:id="rId43" o:title=""/>
          </v:shape>
          <o:OLEObject Type="Embed" ProgID="Equation.DSMT4" ShapeID="_x0000_i1043" DrawAspect="Content" ObjectID="_1548943618" r:id="rId44"/>
        </w:object>
      </w:r>
      <w:r w:rsidRPr="001F6728">
        <w:rPr>
          <w:rFonts w:asciiTheme="majorEastAsia" w:eastAsiaTheme="majorEastAsia" w:hAnsiTheme="majorEastAsia" w:cs="Times New Roman" w:hint="eastAsia"/>
          <w:kern w:val="0"/>
          <w:sz w:val="34"/>
          <w:szCs w:val="34"/>
        </w:rPr>
        <w:t>。因此，输入分布</w:t>
      </w:r>
      <w:r w:rsidR="00F65765" w:rsidRPr="001F6728">
        <w:rPr>
          <w:rFonts w:asciiTheme="majorEastAsia" w:eastAsiaTheme="majorEastAsia" w:hAnsiTheme="majorEastAsia" w:cs="Times New Roman" w:hint="eastAsia"/>
          <w:kern w:val="0"/>
          <w:sz w:val="34"/>
          <w:szCs w:val="34"/>
        </w:rPr>
        <w:t>的</w:t>
      </w:r>
      <w:r w:rsidRPr="001F6728">
        <w:rPr>
          <w:rFonts w:asciiTheme="majorEastAsia" w:eastAsiaTheme="majorEastAsia" w:hAnsiTheme="majorEastAsia" w:cs="Times New Roman" w:hint="eastAsia"/>
          <w:kern w:val="0"/>
          <w:sz w:val="34"/>
          <w:szCs w:val="34"/>
        </w:rPr>
        <w:t>属性使得训练更有效</w:t>
      </w:r>
      <w:r w:rsidRPr="001F6728">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比如在训练和测试数据之间</w:t>
      </w:r>
      <w:r w:rsidR="006E6B65" w:rsidRPr="001F6728">
        <w:rPr>
          <w:rFonts w:asciiTheme="majorEastAsia" w:eastAsiaTheme="majorEastAsia" w:hAnsiTheme="majorEastAsia" w:cs="Times New Roman" w:hint="eastAsia"/>
          <w:kern w:val="0"/>
          <w:sz w:val="34"/>
          <w:szCs w:val="34"/>
        </w:rPr>
        <w:t>有相同的分布</w:t>
      </w:r>
      <w:r w:rsidR="006E6B65" w:rsidRPr="001F6728">
        <w:rPr>
          <w:rFonts w:asciiTheme="majorEastAsia" w:eastAsiaTheme="majorEastAsia" w:hAnsiTheme="majorEastAsia" w:cs="Times New Roman"/>
          <w:kern w:val="0"/>
          <w:sz w:val="34"/>
          <w:szCs w:val="34"/>
        </w:rPr>
        <w:t>—</w:t>
      </w:r>
      <w:r w:rsidR="006E6B65" w:rsidRPr="001F6728">
        <w:rPr>
          <w:rFonts w:asciiTheme="majorEastAsia" w:eastAsiaTheme="majorEastAsia" w:hAnsiTheme="majorEastAsia" w:cs="Times New Roman" w:hint="eastAsia"/>
          <w:kern w:val="0"/>
          <w:sz w:val="34"/>
          <w:szCs w:val="34"/>
        </w:rPr>
        <w:t>也适用于子网络的训练。因此有利于</w:t>
      </w:r>
      <w:r w:rsidR="006E6B65" w:rsidRPr="001F6728">
        <w:rPr>
          <w:rFonts w:asciiTheme="majorEastAsia" w:eastAsiaTheme="majorEastAsia" w:hAnsiTheme="majorEastAsia" w:cs="Times New Roman"/>
          <w:kern w:val="0"/>
          <w:position w:val="-4"/>
          <w:sz w:val="34"/>
          <w:szCs w:val="34"/>
        </w:rPr>
        <w:object w:dxaOrig="279" w:dyaOrig="260" w14:anchorId="35B8C276">
          <v:shape id="_x0000_i1044" type="#_x0000_t75" style="width:14.4pt;height:12.6pt" o:ole="">
            <v:imagedata r:id="rId45" o:title=""/>
          </v:shape>
          <o:OLEObject Type="Embed" ProgID="Equation.DSMT4" ShapeID="_x0000_i1044" DrawAspect="Content" ObjectID="_1548943619" r:id="rId46"/>
        </w:object>
      </w:r>
      <w:r w:rsidR="006E6B65" w:rsidRPr="001F6728">
        <w:rPr>
          <w:rFonts w:asciiTheme="majorEastAsia" w:eastAsiaTheme="majorEastAsia" w:hAnsiTheme="majorEastAsia" w:cs="Times New Roman" w:hint="eastAsia"/>
          <w:kern w:val="0"/>
          <w:sz w:val="34"/>
          <w:szCs w:val="34"/>
        </w:rPr>
        <w:t>的分布随时间保持不变。然后</w:t>
      </w:r>
      <w:r w:rsidR="006E6B65" w:rsidRPr="001F6728">
        <w:rPr>
          <w:rFonts w:asciiTheme="majorEastAsia" w:eastAsiaTheme="majorEastAsia" w:hAnsiTheme="majorEastAsia" w:cs="Times New Roman"/>
          <w:kern w:val="0"/>
          <w:position w:val="-10"/>
          <w:sz w:val="34"/>
          <w:szCs w:val="34"/>
        </w:rPr>
        <w:object w:dxaOrig="340" w:dyaOrig="340" w14:anchorId="1F7891A8">
          <v:shape id="_x0000_i1045" type="#_x0000_t75" style="width:17.4pt;height:17.4pt" o:ole="">
            <v:imagedata r:id="rId31" o:title=""/>
          </v:shape>
          <o:OLEObject Type="Embed" ProgID="Equation.DSMT4" ShapeID="_x0000_i1045" DrawAspect="Content" ObjectID="_1548943620" r:id="rId47"/>
        </w:object>
      </w:r>
      <w:r w:rsidR="00B75C0A" w:rsidRPr="001F6728">
        <w:rPr>
          <w:rFonts w:asciiTheme="majorEastAsia" w:eastAsiaTheme="majorEastAsia" w:hAnsiTheme="majorEastAsia" w:cs="Times New Roman" w:hint="eastAsia"/>
          <w:kern w:val="0"/>
          <w:sz w:val="34"/>
          <w:szCs w:val="34"/>
        </w:rPr>
        <w:t>不必调整以补偿</w:t>
      </w:r>
      <w:r w:rsidR="00B75C0A" w:rsidRPr="001F6728">
        <w:rPr>
          <w:rFonts w:asciiTheme="majorEastAsia" w:eastAsiaTheme="majorEastAsia" w:hAnsiTheme="majorEastAsia" w:cs="Times New Roman"/>
          <w:kern w:val="0"/>
          <w:position w:val="-4"/>
          <w:sz w:val="34"/>
          <w:szCs w:val="34"/>
        </w:rPr>
        <w:object w:dxaOrig="279" w:dyaOrig="260" w14:anchorId="4AB910B3">
          <v:shape id="_x0000_i1046" type="#_x0000_t75" style="width:14.4pt;height:12.6pt" o:ole="">
            <v:imagedata r:id="rId45" o:title=""/>
          </v:shape>
          <o:OLEObject Type="Embed" ProgID="Equation.DSMT4" ShapeID="_x0000_i1046" DrawAspect="Content" ObjectID="_1548943621" r:id="rId48"/>
        </w:object>
      </w:r>
      <w:r w:rsidR="00B75C0A" w:rsidRPr="001F6728">
        <w:rPr>
          <w:rFonts w:asciiTheme="majorEastAsia" w:eastAsiaTheme="majorEastAsia" w:hAnsiTheme="majorEastAsia" w:cs="Times New Roman" w:hint="eastAsia"/>
          <w:kern w:val="0"/>
          <w:sz w:val="34"/>
          <w:szCs w:val="34"/>
        </w:rPr>
        <w:t>分布的变化。</w:t>
      </w:r>
    </w:p>
    <w:p w14:paraId="42E68B9D" w14:textId="77777777" w:rsidR="00B75C0A" w:rsidRPr="001F6728" w:rsidRDefault="00B75C0A" w:rsidP="00667A1F">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固定一个子网络输入的分布将对子网络外的层产生积极的影响。</w:t>
      </w:r>
      <w:r w:rsidR="00A72349" w:rsidRPr="001F6728">
        <w:rPr>
          <w:rFonts w:asciiTheme="majorEastAsia" w:eastAsiaTheme="majorEastAsia" w:hAnsiTheme="majorEastAsia" w:cs="Times New Roman" w:hint="eastAsia"/>
          <w:kern w:val="0"/>
          <w:sz w:val="34"/>
          <w:szCs w:val="34"/>
        </w:rPr>
        <w:t>用一个sigmoid激活</w:t>
      </w:r>
      <w:r w:rsidR="00470607" w:rsidRPr="001F6728">
        <w:rPr>
          <w:rFonts w:asciiTheme="majorEastAsia" w:eastAsiaTheme="majorEastAsia" w:hAnsiTheme="majorEastAsia" w:cs="Times New Roman" w:hint="eastAsia"/>
          <w:kern w:val="0"/>
          <w:sz w:val="34"/>
          <w:szCs w:val="34"/>
        </w:rPr>
        <w:t>函数</w:t>
      </w:r>
      <w:r w:rsidR="00470607" w:rsidRPr="001F6728">
        <w:rPr>
          <w:rFonts w:asciiTheme="majorEastAsia" w:eastAsiaTheme="majorEastAsia" w:hAnsiTheme="majorEastAsia" w:cs="Times New Roman"/>
          <w:kern w:val="0"/>
          <w:position w:val="-14"/>
          <w:sz w:val="34"/>
          <w:szCs w:val="34"/>
        </w:rPr>
        <w:object w:dxaOrig="1440" w:dyaOrig="400" w14:anchorId="489ECA3F">
          <v:shape id="_x0000_i1047" type="#_x0000_t75" style="width:1in;height:20.4pt" o:ole="">
            <v:imagedata r:id="rId49" o:title=""/>
          </v:shape>
          <o:OLEObject Type="Embed" ProgID="Equation.DSMT4" ShapeID="_x0000_i1047" DrawAspect="Content" ObjectID="_1548943622" r:id="rId50"/>
        </w:object>
      </w:r>
      <w:r w:rsidR="00470607" w:rsidRPr="001F6728">
        <w:rPr>
          <w:rFonts w:asciiTheme="majorEastAsia" w:eastAsiaTheme="majorEastAsia" w:hAnsiTheme="majorEastAsia" w:cs="Times New Roman" w:hint="eastAsia"/>
          <w:kern w:val="0"/>
          <w:sz w:val="34"/>
          <w:szCs w:val="34"/>
        </w:rPr>
        <w:t>考虑一个层，其中</w:t>
      </w:r>
      <w:r w:rsidR="00470607" w:rsidRPr="001F6728">
        <w:rPr>
          <w:rFonts w:asciiTheme="majorEastAsia" w:eastAsiaTheme="majorEastAsia" w:hAnsiTheme="majorEastAsia" w:cs="Times New Roman"/>
          <w:kern w:val="0"/>
          <w:position w:val="-6"/>
          <w:sz w:val="34"/>
          <w:szCs w:val="34"/>
        </w:rPr>
        <w:object w:dxaOrig="200" w:dyaOrig="220" w14:anchorId="1BFF5002">
          <v:shape id="_x0000_i1048" type="#_x0000_t75" style="width:9.6pt;height:11.4pt" o:ole="">
            <v:imagedata r:id="rId51" o:title=""/>
          </v:shape>
          <o:OLEObject Type="Embed" ProgID="Equation.DSMT4" ShapeID="_x0000_i1048" DrawAspect="Content" ObjectID="_1548943623" r:id="rId52"/>
        </w:object>
      </w:r>
      <w:r w:rsidR="00470607" w:rsidRPr="001F6728">
        <w:rPr>
          <w:rFonts w:asciiTheme="majorEastAsia" w:eastAsiaTheme="majorEastAsia" w:hAnsiTheme="majorEastAsia" w:cs="Times New Roman" w:hint="eastAsia"/>
          <w:kern w:val="0"/>
          <w:sz w:val="34"/>
          <w:szCs w:val="34"/>
        </w:rPr>
        <w:t>是层输入，权重矩阵</w:t>
      </w:r>
      <w:r w:rsidR="00470607" w:rsidRPr="001F6728">
        <w:rPr>
          <w:rFonts w:asciiTheme="majorEastAsia" w:eastAsiaTheme="majorEastAsia" w:hAnsiTheme="majorEastAsia" w:cs="Times New Roman"/>
          <w:kern w:val="0"/>
          <w:position w:val="-6"/>
          <w:sz w:val="34"/>
          <w:szCs w:val="34"/>
        </w:rPr>
        <w:object w:dxaOrig="279" w:dyaOrig="279" w14:anchorId="6256F503">
          <v:shape id="_x0000_i1049" type="#_x0000_t75" style="width:14.4pt;height:14.4pt" o:ole="">
            <v:imagedata r:id="rId53" o:title=""/>
          </v:shape>
          <o:OLEObject Type="Embed" ProgID="Equation.DSMT4" ShapeID="_x0000_i1049" DrawAspect="Content" ObjectID="_1548943624" r:id="rId54"/>
        </w:object>
      </w:r>
      <w:r w:rsidR="00470607" w:rsidRPr="001F6728">
        <w:rPr>
          <w:rFonts w:asciiTheme="majorEastAsia" w:eastAsiaTheme="majorEastAsia" w:hAnsiTheme="majorEastAsia" w:cs="Times New Roman" w:hint="eastAsia"/>
          <w:kern w:val="0"/>
          <w:sz w:val="34"/>
          <w:szCs w:val="34"/>
        </w:rPr>
        <w:t>和阈值向量</w:t>
      </w:r>
      <w:r w:rsidR="00470607" w:rsidRPr="001F6728">
        <w:rPr>
          <w:rFonts w:asciiTheme="majorEastAsia" w:eastAsiaTheme="majorEastAsia" w:hAnsiTheme="majorEastAsia" w:cs="Times New Roman"/>
          <w:kern w:val="0"/>
          <w:position w:val="-6"/>
          <w:sz w:val="34"/>
          <w:szCs w:val="34"/>
        </w:rPr>
        <w:object w:dxaOrig="200" w:dyaOrig="279" w14:anchorId="53FAC9E4">
          <v:shape id="_x0000_i1050" type="#_x0000_t75" style="width:9.6pt;height:14.4pt" o:ole="">
            <v:imagedata r:id="rId55" o:title=""/>
          </v:shape>
          <o:OLEObject Type="Embed" ProgID="Equation.DSMT4" ShapeID="_x0000_i1050" DrawAspect="Content" ObjectID="_1548943625" r:id="rId56"/>
        </w:object>
      </w:r>
      <w:r w:rsidR="00470607" w:rsidRPr="001F6728">
        <w:rPr>
          <w:rFonts w:asciiTheme="majorEastAsia" w:eastAsiaTheme="majorEastAsia" w:hAnsiTheme="majorEastAsia" w:cs="Times New Roman" w:hint="eastAsia"/>
          <w:kern w:val="0"/>
          <w:sz w:val="34"/>
          <w:szCs w:val="34"/>
        </w:rPr>
        <w:t>是学习的</w:t>
      </w:r>
      <w:r w:rsidR="00470607" w:rsidRPr="001F6728">
        <w:rPr>
          <w:rFonts w:asciiTheme="majorEastAsia" w:eastAsiaTheme="majorEastAsia" w:hAnsiTheme="majorEastAsia" w:cs="Times New Roman" w:hint="eastAsia"/>
          <w:kern w:val="0"/>
          <w:sz w:val="34"/>
          <w:szCs w:val="34"/>
        </w:rPr>
        <w:lastRenderedPageBreak/>
        <w:t>层参数，</w:t>
      </w:r>
      <w:r w:rsidR="00470607" w:rsidRPr="001F6728">
        <w:rPr>
          <w:rFonts w:asciiTheme="majorEastAsia" w:eastAsiaTheme="majorEastAsia" w:hAnsiTheme="majorEastAsia" w:cs="Times New Roman"/>
          <w:kern w:val="0"/>
          <w:position w:val="-32"/>
          <w:sz w:val="34"/>
          <w:szCs w:val="34"/>
        </w:rPr>
        <w:object w:dxaOrig="1939" w:dyaOrig="700" w14:anchorId="1FC15970">
          <v:shape id="_x0000_i1051" type="#_x0000_t75" style="width:96.6pt;height:35.4pt" o:ole="">
            <v:imagedata r:id="rId57" o:title=""/>
          </v:shape>
          <o:OLEObject Type="Embed" ProgID="Equation.DSMT4" ShapeID="_x0000_i1051" DrawAspect="Content" ObjectID="_1548943626" r:id="rId58"/>
        </w:object>
      </w:r>
      <w:r w:rsidR="00470607" w:rsidRPr="001F6728">
        <w:rPr>
          <w:rFonts w:asciiTheme="majorEastAsia" w:eastAsiaTheme="majorEastAsia" w:hAnsiTheme="majorEastAsia" w:cs="Times New Roman"/>
          <w:kern w:val="0"/>
          <w:sz w:val="34"/>
          <w:szCs w:val="34"/>
        </w:rPr>
        <w:t xml:space="preserve"> </w:t>
      </w:r>
      <w:r w:rsidR="00470607" w:rsidRPr="001F6728">
        <w:rPr>
          <w:rFonts w:asciiTheme="majorEastAsia" w:eastAsiaTheme="majorEastAsia" w:hAnsiTheme="majorEastAsia" w:cs="Times New Roman" w:hint="eastAsia"/>
          <w:kern w:val="0"/>
          <w:sz w:val="34"/>
          <w:szCs w:val="34"/>
        </w:rPr>
        <w:t>。</w:t>
      </w:r>
      <w:r w:rsidR="00FF2E2E" w:rsidRPr="001F6728">
        <w:rPr>
          <w:rFonts w:asciiTheme="majorEastAsia" w:eastAsiaTheme="majorEastAsia" w:hAnsiTheme="majorEastAsia" w:cs="Times New Roman" w:hint="eastAsia"/>
          <w:kern w:val="0"/>
          <w:sz w:val="34"/>
          <w:szCs w:val="34"/>
        </w:rPr>
        <w:t>随着</w:t>
      </w:r>
      <w:r w:rsidR="00FF2E2E" w:rsidRPr="001F6728">
        <w:rPr>
          <w:rFonts w:asciiTheme="majorEastAsia" w:eastAsiaTheme="majorEastAsia" w:hAnsiTheme="majorEastAsia" w:cs="Times New Roman"/>
          <w:kern w:val="0"/>
          <w:position w:val="-14"/>
          <w:sz w:val="34"/>
          <w:szCs w:val="34"/>
        </w:rPr>
        <w:object w:dxaOrig="279" w:dyaOrig="400" w14:anchorId="244FFED9">
          <v:shape id="_x0000_i1052" type="#_x0000_t75" style="width:14.4pt;height:20.4pt" o:ole="">
            <v:imagedata r:id="rId59" o:title=""/>
          </v:shape>
          <o:OLEObject Type="Embed" ProgID="Equation.DSMT4" ShapeID="_x0000_i1052" DrawAspect="Content" ObjectID="_1548943627" r:id="rId60"/>
        </w:object>
      </w:r>
      <w:r w:rsidR="00FF2E2E" w:rsidRPr="001F6728">
        <w:rPr>
          <w:rFonts w:asciiTheme="majorEastAsia" w:eastAsiaTheme="majorEastAsia" w:hAnsiTheme="majorEastAsia" w:cs="Times New Roman" w:hint="eastAsia"/>
          <w:kern w:val="0"/>
          <w:sz w:val="34"/>
          <w:szCs w:val="34"/>
        </w:rPr>
        <w:t>增加，</w:t>
      </w:r>
      <w:r w:rsidR="00FF2E2E" w:rsidRPr="001F6728">
        <w:rPr>
          <w:rFonts w:asciiTheme="majorEastAsia" w:eastAsiaTheme="majorEastAsia" w:hAnsiTheme="majorEastAsia" w:cs="Times New Roman"/>
          <w:kern w:val="0"/>
          <w:position w:val="-14"/>
          <w:sz w:val="34"/>
          <w:szCs w:val="34"/>
        </w:rPr>
        <w:object w:dxaOrig="620" w:dyaOrig="400" w14:anchorId="699D6D12">
          <v:shape id="_x0000_i1053" type="#_x0000_t75" style="width:30.6pt;height:20.4pt" o:ole="">
            <v:imagedata r:id="rId61" o:title=""/>
          </v:shape>
          <o:OLEObject Type="Embed" ProgID="Equation.DSMT4" ShapeID="_x0000_i1053" DrawAspect="Content" ObjectID="_1548943628" r:id="rId62"/>
        </w:object>
      </w:r>
      <w:r w:rsidR="00FF2E2E" w:rsidRPr="001F6728">
        <w:rPr>
          <w:rFonts w:asciiTheme="majorEastAsia" w:eastAsiaTheme="majorEastAsia" w:hAnsiTheme="majorEastAsia" w:cs="Times New Roman" w:hint="eastAsia"/>
          <w:kern w:val="0"/>
          <w:sz w:val="34"/>
          <w:szCs w:val="34"/>
        </w:rPr>
        <w:t>趋向于0.这意味着对于</w:t>
      </w:r>
      <w:r w:rsidR="00FF2E2E" w:rsidRPr="001F6728">
        <w:rPr>
          <w:rFonts w:asciiTheme="majorEastAsia" w:eastAsiaTheme="majorEastAsia" w:hAnsiTheme="majorEastAsia" w:cs="Times New Roman"/>
          <w:kern w:val="0"/>
          <w:position w:val="-6"/>
          <w:sz w:val="34"/>
          <w:szCs w:val="34"/>
        </w:rPr>
        <w:object w:dxaOrig="1160" w:dyaOrig="279" w14:anchorId="7799E2EF">
          <v:shape id="_x0000_i1054" type="#_x0000_t75" style="width:57.6pt;height:14.4pt" o:ole="">
            <v:imagedata r:id="rId63" o:title=""/>
          </v:shape>
          <o:OLEObject Type="Embed" ProgID="Equation.DSMT4" ShapeID="_x0000_i1054" DrawAspect="Content" ObjectID="_1548943629" r:id="rId64"/>
        </w:object>
      </w:r>
      <w:r w:rsidR="006A55E1" w:rsidRPr="001F6728">
        <w:rPr>
          <w:rFonts w:asciiTheme="majorEastAsia" w:eastAsiaTheme="majorEastAsia" w:hAnsiTheme="majorEastAsia" w:cs="Times New Roman" w:hint="eastAsia"/>
          <w:kern w:val="0"/>
          <w:sz w:val="34"/>
          <w:szCs w:val="34"/>
        </w:rPr>
        <w:t>的所有维度，除了那些具有小的绝对值的，梯度流向下到</w:t>
      </w:r>
      <w:r w:rsidR="006A55E1" w:rsidRPr="001F6728">
        <w:rPr>
          <w:rFonts w:asciiTheme="majorEastAsia" w:eastAsiaTheme="majorEastAsia" w:hAnsiTheme="majorEastAsia" w:cs="Times New Roman"/>
          <w:kern w:val="0"/>
          <w:position w:val="-6"/>
          <w:sz w:val="34"/>
          <w:szCs w:val="34"/>
        </w:rPr>
        <w:object w:dxaOrig="200" w:dyaOrig="220" w14:anchorId="01B24044">
          <v:shape id="_x0000_i1055" type="#_x0000_t75" style="width:9.6pt;height:11.4pt" o:ole="">
            <v:imagedata r:id="rId65" o:title=""/>
          </v:shape>
          <o:OLEObject Type="Embed" ProgID="Equation.DSMT4" ShapeID="_x0000_i1055" DrawAspect="Content" ObjectID="_1548943630" r:id="rId66"/>
        </w:object>
      </w:r>
      <w:r w:rsidR="006A55E1" w:rsidRPr="001F6728">
        <w:rPr>
          <w:rFonts w:asciiTheme="majorEastAsia" w:eastAsiaTheme="majorEastAsia" w:hAnsiTheme="majorEastAsia" w:cs="Times New Roman" w:hint="eastAsia"/>
          <w:kern w:val="0"/>
          <w:sz w:val="34"/>
          <w:szCs w:val="34"/>
        </w:rPr>
        <w:t>会消失并且模型训练会变慢。但是因为</w:t>
      </w:r>
      <w:r w:rsidR="006A55E1" w:rsidRPr="001F6728">
        <w:rPr>
          <w:rFonts w:asciiTheme="majorEastAsia" w:eastAsiaTheme="majorEastAsia" w:hAnsiTheme="majorEastAsia" w:cs="Times New Roman"/>
          <w:kern w:val="0"/>
          <w:position w:val="-4"/>
          <w:sz w:val="34"/>
          <w:szCs w:val="34"/>
        </w:rPr>
        <w:object w:dxaOrig="279" w:dyaOrig="260" w14:anchorId="6BFC8E90">
          <v:shape id="_x0000_i1056" type="#_x0000_t75" style="width:14.4pt;height:12.6pt" o:ole="">
            <v:imagedata r:id="rId67" o:title=""/>
          </v:shape>
          <o:OLEObject Type="Embed" ProgID="Equation.DSMT4" ShapeID="_x0000_i1056" DrawAspect="Content" ObjectID="_1548943631" r:id="rId68"/>
        </w:object>
      </w:r>
      <w:r w:rsidR="006A55E1" w:rsidRPr="001F6728">
        <w:rPr>
          <w:rFonts w:asciiTheme="majorEastAsia" w:eastAsiaTheme="majorEastAsia" w:hAnsiTheme="majorEastAsia" w:cs="Times New Roman" w:hint="eastAsia"/>
          <w:kern w:val="0"/>
          <w:sz w:val="34"/>
          <w:szCs w:val="34"/>
        </w:rPr>
        <w:t>是受</w:t>
      </w:r>
      <w:r w:rsidR="006A55E1" w:rsidRPr="001F6728">
        <w:rPr>
          <w:rFonts w:asciiTheme="majorEastAsia" w:eastAsiaTheme="majorEastAsia" w:hAnsiTheme="majorEastAsia" w:cs="Times New Roman"/>
          <w:kern w:val="0"/>
          <w:position w:val="-6"/>
          <w:sz w:val="34"/>
          <w:szCs w:val="34"/>
        </w:rPr>
        <w:object w:dxaOrig="279" w:dyaOrig="279" w14:anchorId="00DC182A">
          <v:shape id="_x0000_i1057" type="#_x0000_t75" style="width:14.4pt;height:14.4pt" o:ole="">
            <v:imagedata r:id="rId69" o:title=""/>
          </v:shape>
          <o:OLEObject Type="Embed" ProgID="Equation.DSMT4" ShapeID="_x0000_i1057" DrawAspect="Content" ObjectID="_1548943632" r:id="rId70"/>
        </w:object>
      </w:r>
      <w:r w:rsidR="006A55E1" w:rsidRPr="001F6728">
        <w:rPr>
          <w:rFonts w:asciiTheme="majorEastAsia" w:eastAsiaTheme="majorEastAsia" w:hAnsiTheme="majorEastAsia" w:cs="Times New Roman" w:hint="eastAsia"/>
          <w:kern w:val="0"/>
          <w:sz w:val="34"/>
          <w:szCs w:val="34"/>
        </w:rPr>
        <w:t>，</w:t>
      </w:r>
      <w:r w:rsidR="00D03685" w:rsidRPr="001F6728">
        <w:rPr>
          <w:rFonts w:asciiTheme="majorEastAsia" w:eastAsiaTheme="majorEastAsia" w:hAnsiTheme="majorEastAsia" w:cs="Times New Roman"/>
          <w:kern w:val="0"/>
          <w:position w:val="-6"/>
          <w:sz w:val="34"/>
          <w:szCs w:val="34"/>
        </w:rPr>
        <w:object w:dxaOrig="200" w:dyaOrig="279" w14:anchorId="358514D0">
          <v:shape id="_x0000_i1058" type="#_x0000_t75" style="width:9.6pt;height:14.4pt" o:ole="">
            <v:imagedata r:id="rId71" o:title=""/>
          </v:shape>
          <o:OLEObject Type="Embed" ProgID="Equation.DSMT4" ShapeID="_x0000_i1058" DrawAspect="Content" ObjectID="_1548943633" r:id="rId72"/>
        </w:object>
      </w:r>
      <w:r w:rsidR="00D03685" w:rsidRPr="001F6728">
        <w:rPr>
          <w:rFonts w:asciiTheme="majorEastAsia" w:eastAsiaTheme="majorEastAsia" w:hAnsiTheme="majorEastAsia" w:cs="Times New Roman" w:hint="eastAsia"/>
          <w:kern w:val="0"/>
          <w:sz w:val="34"/>
          <w:szCs w:val="34"/>
        </w:rPr>
        <w:t>和下面所有层参数的</w:t>
      </w:r>
      <w:r w:rsidR="006A55E1" w:rsidRPr="001F6728">
        <w:rPr>
          <w:rFonts w:asciiTheme="majorEastAsia" w:eastAsiaTheme="majorEastAsia" w:hAnsiTheme="majorEastAsia" w:cs="Times New Roman" w:hint="eastAsia"/>
          <w:kern w:val="0"/>
          <w:sz w:val="34"/>
          <w:szCs w:val="34"/>
        </w:rPr>
        <w:t>影响</w:t>
      </w:r>
      <w:r w:rsidR="00D03685" w:rsidRPr="001F6728">
        <w:rPr>
          <w:rFonts w:asciiTheme="majorEastAsia" w:eastAsiaTheme="majorEastAsia" w:hAnsiTheme="majorEastAsia" w:cs="Times New Roman" w:hint="eastAsia"/>
          <w:kern w:val="0"/>
          <w:sz w:val="34"/>
          <w:szCs w:val="34"/>
        </w:rPr>
        <w:t>，在训练期间对这些参数的改变将可能将</w:t>
      </w:r>
      <w:r w:rsidR="00D03685" w:rsidRPr="001F6728">
        <w:rPr>
          <w:rFonts w:asciiTheme="majorEastAsia" w:eastAsiaTheme="majorEastAsia" w:hAnsiTheme="majorEastAsia" w:cs="Times New Roman"/>
          <w:kern w:val="0"/>
          <w:position w:val="-4"/>
          <w:sz w:val="34"/>
          <w:szCs w:val="34"/>
        </w:rPr>
        <w:object w:dxaOrig="279" w:dyaOrig="260" w14:anchorId="1475319E">
          <v:shape id="_x0000_i1059" type="#_x0000_t75" style="width:14.4pt;height:12.6pt" o:ole="">
            <v:imagedata r:id="rId67" o:title=""/>
          </v:shape>
          <o:OLEObject Type="Embed" ProgID="Equation.DSMT4" ShapeID="_x0000_i1059" DrawAspect="Content" ObjectID="_1548943634" r:id="rId73"/>
        </w:object>
      </w:r>
      <w:r w:rsidR="00D03685" w:rsidRPr="001F6728">
        <w:rPr>
          <w:rFonts w:asciiTheme="majorEastAsia" w:eastAsiaTheme="majorEastAsia" w:hAnsiTheme="majorEastAsia" w:cs="Times New Roman" w:hint="eastAsia"/>
          <w:kern w:val="0"/>
          <w:sz w:val="34"/>
          <w:szCs w:val="34"/>
        </w:rPr>
        <w:t>的许多维度移动到非线性的饱和状态并且收敛减慢。这种效果是随着网络的深度的增加而放大</w:t>
      </w:r>
      <w:r w:rsidR="00F65765" w:rsidRPr="001F6728">
        <w:rPr>
          <w:rFonts w:asciiTheme="majorEastAsia" w:eastAsiaTheme="majorEastAsia" w:hAnsiTheme="majorEastAsia" w:cs="Times New Roman" w:hint="eastAsia"/>
          <w:kern w:val="0"/>
          <w:sz w:val="34"/>
          <w:szCs w:val="34"/>
        </w:rPr>
        <w:t>的</w:t>
      </w:r>
      <w:r w:rsidR="00FF3F62" w:rsidRPr="001F6728">
        <w:rPr>
          <w:rFonts w:asciiTheme="majorEastAsia" w:eastAsiaTheme="majorEastAsia" w:hAnsiTheme="majorEastAsia" w:cs="Times New Roman" w:hint="eastAsia"/>
          <w:kern w:val="0"/>
          <w:sz w:val="34"/>
          <w:szCs w:val="34"/>
        </w:rPr>
        <w:t>。在实际应用中，饱和问题</w:t>
      </w:r>
      <w:r w:rsidR="00F65765" w:rsidRPr="001F6728">
        <w:rPr>
          <w:rFonts w:asciiTheme="majorEastAsia" w:eastAsiaTheme="majorEastAsia" w:hAnsiTheme="majorEastAsia" w:cs="Times New Roman" w:hint="eastAsia"/>
          <w:kern w:val="0"/>
          <w:sz w:val="34"/>
          <w:szCs w:val="34"/>
        </w:rPr>
        <w:t>（saturationproblem）</w:t>
      </w:r>
      <w:r w:rsidR="00FF3F62" w:rsidRPr="001F6728">
        <w:rPr>
          <w:rFonts w:asciiTheme="majorEastAsia" w:eastAsiaTheme="majorEastAsia" w:hAnsiTheme="majorEastAsia" w:cs="Times New Roman" w:hint="eastAsia"/>
          <w:kern w:val="0"/>
          <w:sz w:val="34"/>
          <w:szCs w:val="34"/>
        </w:rPr>
        <w:t>和导致的消失梯度通常通过使用</w:t>
      </w:r>
      <w:r w:rsidR="00FF3F62" w:rsidRPr="001F6728">
        <w:rPr>
          <w:rFonts w:asciiTheme="majorEastAsia" w:eastAsiaTheme="majorEastAsia" w:hAnsiTheme="majorEastAsia" w:cs="Times New Roman"/>
          <w:kern w:val="0"/>
          <w:sz w:val="34"/>
          <w:szCs w:val="34"/>
        </w:rPr>
        <w:t>Rectified Linear Units</w:t>
      </w:r>
      <w:r w:rsidR="00FF3F62" w:rsidRPr="001F6728">
        <w:rPr>
          <w:rFonts w:asciiTheme="majorEastAsia" w:eastAsiaTheme="majorEastAsia" w:hAnsiTheme="majorEastAsia" w:cs="Times New Roman" w:hint="eastAsia"/>
          <w:kern w:val="0"/>
          <w:sz w:val="34"/>
          <w:szCs w:val="34"/>
        </w:rPr>
        <w:t>（ReLU）来解决。</w:t>
      </w:r>
      <w:r w:rsidR="00FF3F62" w:rsidRPr="001F6728">
        <w:rPr>
          <w:rFonts w:asciiTheme="majorEastAsia" w:eastAsiaTheme="majorEastAsia" w:hAnsiTheme="majorEastAsia" w:cs="Times New Roman"/>
          <w:kern w:val="0"/>
          <w:position w:val="-14"/>
          <w:sz w:val="34"/>
          <w:szCs w:val="34"/>
        </w:rPr>
        <w:object w:dxaOrig="2240" w:dyaOrig="400" w14:anchorId="6168106C">
          <v:shape id="_x0000_i1060" type="#_x0000_t75" style="width:111.6pt;height:20.4pt" o:ole="">
            <v:imagedata r:id="rId74" o:title=""/>
          </v:shape>
          <o:OLEObject Type="Embed" ProgID="Equation.DSMT4" ShapeID="_x0000_i1060" DrawAspect="Content" ObjectID="_1548943635" r:id="rId75"/>
        </w:object>
      </w:r>
      <w:r w:rsidR="00FF3F62" w:rsidRPr="001F6728">
        <w:rPr>
          <w:rFonts w:asciiTheme="majorEastAsia" w:eastAsiaTheme="majorEastAsia" w:hAnsiTheme="majorEastAsia" w:cs="Times New Roman" w:hint="eastAsia"/>
          <w:kern w:val="0"/>
          <w:sz w:val="34"/>
          <w:szCs w:val="34"/>
        </w:rPr>
        <w:t>，仔细的初始化和小的学习率。然而，如果我们可以确保非线性输入的分布在网络训练时保持更加稳定，那么优化将不太可能在饱和状态中停滞，并且训练将加速。</w:t>
      </w:r>
    </w:p>
    <w:p w14:paraId="04943163" w14:textId="77777777" w:rsidR="004943AD" w:rsidRPr="001F6728" w:rsidRDefault="004943AD" w:rsidP="00667A1F">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我们将训练过程中</w:t>
      </w:r>
      <w:r w:rsidR="00DA36E9" w:rsidRPr="001F6728">
        <w:rPr>
          <w:rFonts w:asciiTheme="majorEastAsia" w:eastAsiaTheme="majorEastAsia" w:hAnsiTheme="majorEastAsia" w:cs="Times New Roman" w:hint="eastAsia"/>
          <w:kern w:val="0"/>
          <w:sz w:val="34"/>
          <w:szCs w:val="34"/>
        </w:rPr>
        <w:t>深度网络内部节点分布的变化作为</w:t>
      </w:r>
      <w:r w:rsidRPr="001F6728">
        <w:rPr>
          <w:rFonts w:asciiTheme="majorEastAsia" w:eastAsiaTheme="majorEastAsia" w:hAnsiTheme="majorEastAsia" w:cs="Times New Roman" w:hint="eastAsia"/>
          <w:kern w:val="0"/>
          <w:sz w:val="34"/>
          <w:szCs w:val="34"/>
        </w:rPr>
        <w:t>内部协变量转移</w:t>
      </w:r>
      <w:r w:rsidR="00DA36E9" w:rsidRPr="001F6728">
        <w:rPr>
          <w:rFonts w:asciiTheme="majorEastAsia" w:eastAsiaTheme="majorEastAsia" w:hAnsiTheme="majorEastAsia" w:cs="Times New Roman" w:hint="eastAsia"/>
          <w:kern w:val="0"/>
          <w:sz w:val="34"/>
          <w:szCs w:val="34"/>
        </w:rPr>
        <w:t>，消除它可以提供一个更快的训练，对此我们提出了一个新的机制</w:t>
      </w:r>
      <w:r w:rsidR="00DA36E9" w:rsidRPr="001F6728">
        <w:rPr>
          <w:rFonts w:asciiTheme="majorEastAsia" w:eastAsiaTheme="majorEastAsia" w:hAnsiTheme="majorEastAsia" w:cs="Times New Roman"/>
          <w:kern w:val="0"/>
          <w:sz w:val="34"/>
          <w:szCs w:val="34"/>
        </w:rPr>
        <w:t>—</w:t>
      </w:r>
      <w:r w:rsidR="00DA36E9" w:rsidRPr="001F6728">
        <w:rPr>
          <w:rFonts w:asciiTheme="majorEastAsia" w:eastAsiaTheme="majorEastAsia" w:hAnsiTheme="majorEastAsia" w:cs="Times New Roman" w:hint="eastAsia"/>
          <w:kern w:val="0"/>
          <w:sz w:val="34"/>
          <w:szCs w:val="34"/>
        </w:rPr>
        <w:t>批量归一化，它将减少内部协变量转移，这样做可以大大地加快深度神经网络的训练。它通过一个归一化步骤</w:t>
      </w:r>
      <w:r w:rsidR="00DA36E9" w:rsidRPr="001F6728">
        <w:rPr>
          <w:rFonts w:asciiTheme="majorEastAsia" w:eastAsiaTheme="majorEastAsia" w:hAnsiTheme="majorEastAsia" w:cs="Times New Roman"/>
          <w:kern w:val="0"/>
          <w:sz w:val="34"/>
          <w:szCs w:val="34"/>
        </w:rPr>
        <w:t>—</w:t>
      </w:r>
      <w:r w:rsidR="00DA36E9" w:rsidRPr="001F6728">
        <w:rPr>
          <w:rFonts w:asciiTheme="majorEastAsia" w:eastAsiaTheme="majorEastAsia" w:hAnsiTheme="majorEastAsia" w:cs="Times New Roman" w:hint="eastAsia"/>
          <w:kern w:val="0"/>
          <w:sz w:val="34"/>
          <w:szCs w:val="34"/>
        </w:rPr>
        <w:t>固定层输入的平均值和方差不变来实现。</w:t>
      </w:r>
      <w:r w:rsidR="00474EFA" w:rsidRPr="001F6728">
        <w:rPr>
          <w:rFonts w:asciiTheme="majorEastAsia" w:eastAsiaTheme="majorEastAsia" w:hAnsiTheme="majorEastAsia" w:cs="Times New Roman" w:hint="eastAsia"/>
          <w:kern w:val="0"/>
          <w:sz w:val="34"/>
          <w:szCs w:val="34"/>
        </w:rPr>
        <w:t>通过减少梯度对参数</w:t>
      </w:r>
      <w:r w:rsidR="007F6390" w:rsidRPr="001F6728">
        <w:rPr>
          <w:rFonts w:asciiTheme="majorEastAsia" w:eastAsiaTheme="majorEastAsia" w:hAnsiTheme="majorEastAsia" w:cs="Times New Roman" w:hint="eastAsia"/>
          <w:kern w:val="0"/>
          <w:sz w:val="34"/>
          <w:szCs w:val="34"/>
        </w:rPr>
        <w:t>规模或其初始值</w:t>
      </w:r>
      <w:r w:rsidR="00474EFA" w:rsidRPr="001F6728">
        <w:rPr>
          <w:rFonts w:asciiTheme="majorEastAsia" w:eastAsiaTheme="majorEastAsia" w:hAnsiTheme="majorEastAsia" w:cs="Times New Roman" w:hint="eastAsia"/>
          <w:kern w:val="0"/>
          <w:sz w:val="34"/>
          <w:szCs w:val="34"/>
        </w:rPr>
        <w:t>的依赖性</w:t>
      </w:r>
      <w:r w:rsidR="007F6390" w:rsidRPr="001F6728">
        <w:rPr>
          <w:rFonts w:asciiTheme="majorEastAsia" w:eastAsiaTheme="majorEastAsia" w:hAnsiTheme="majorEastAsia" w:cs="Times New Roman" w:hint="eastAsia"/>
          <w:kern w:val="0"/>
          <w:sz w:val="34"/>
          <w:szCs w:val="34"/>
        </w:rPr>
        <w:t>，批量归一化还对网络的梯度流动具有有效的效果</w:t>
      </w:r>
      <w:r w:rsidR="00A22F3E" w:rsidRPr="001F6728">
        <w:rPr>
          <w:rFonts w:asciiTheme="majorEastAsia" w:eastAsiaTheme="majorEastAsia" w:hAnsiTheme="majorEastAsia" w:cs="Times New Roman" w:hint="eastAsia"/>
          <w:kern w:val="0"/>
          <w:sz w:val="34"/>
          <w:szCs w:val="34"/>
        </w:rPr>
        <w:t>，</w:t>
      </w:r>
      <w:r w:rsidR="00474EFA" w:rsidRPr="001F6728">
        <w:rPr>
          <w:rFonts w:asciiTheme="majorEastAsia" w:eastAsiaTheme="majorEastAsia" w:hAnsiTheme="majorEastAsia" w:cs="Times New Roman" w:hint="eastAsia"/>
          <w:kern w:val="0"/>
          <w:sz w:val="34"/>
          <w:szCs w:val="34"/>
        </w:rPr>
        <w:t>这</w:t>
      </w:r>
      <w:r w:rsidR="007F6390" w:rsidRPr="001F6728">
        <w:rPr>
          <w:rFonts w:asciiTheme="majorEastAsia" w:eastAsiaTheme="majorEastAsia" w:hAnsiTheme="majorEastAsia" w:cs="Times New Roman" w:hint="eastAsia"/>
          <w:kern w:val="0"/>
          <w:sz w:val="34"/>
          <w:szCs w:val="34"/>
        </w:rPr>
        <w:t>就允许我们</w:t>
      </w:r>
      <w:r w:rsidR="00A22F3E" w:rsidRPr="001F6728">
        <w:rPr>
          <w:rFonts w:asciiTheme="majorEastAsia" w:eastAsiaTheme="majorEastAsia" w:hAnsiTheme="majorEastAsia" w:cs="Times New Roman" w:hint="eastAsia"/>
          <w:kern w:val="0"/>
          <w:sz w:val="34"/>
          <w:szCs w:val="34"/>
        </w:rPr>
        <w:t>在没有发散的风险下</w:t>
      </w:r>
      <w:r w:rsidR="007F6390" w:rsidRPr="001F6728">
        <w:rPr>
          <w:rFonts w:asciiTheme="majorEastAsia" w:eastAsiaTheme="majorEastAsia" w:hAnsiTheme="majorEastAsia" w:cs="Times New Roman" w:hint="eastAsia"/>
          <w:kern w:val="0"/>
          <w:sz w:val="34"/>
          <w:szCs w:val="34"/>
        </w:rPr>
        <w:t>使用更高的学习</w:t>
      </w:r>
      <w:r w:rsidR="00474EFA" w:rsidRPr="001F6728">
        <w:rPr>
          <w:rFonts w:asciiTheme="majorEastAsia" w:eastAsiaTheme="majorEastAsia" w:hAnsiTheme="majorEastAsia" w:cs="Times New Roman" w:hint="eastAsia"/>
          <w:kern w:val="0"/>
          <w:sz w:val="34"/>
          <w:szCs w:val="34"/>
        </w:rPr>
        <w:t>率</w:t>
      </w:r>
      <w:r w:rsidR="00A22F3E" w:rsidRPr="001F6728">
        <w:rPr>
          <w:rFonts w:asciiTheme="majorEastAsia" w:eastAsiaTheme="majorEastAsia" w:hAnsiTheme="majorEastAsia" w:cs="Times New Roman" w:hint="eastAsia"/>
          <w:kern w:val="0"/>
          <w:sz w:val="34"/>
          <w:szCs w:val="34"/>
        </w:rPr>
        <w:t>。此外，批量归一化正则化模型可以减少对Dropout的需求。最后，</w:t>
      </w:r>
      <w:r w:rsidR="002F65CE" w:rsidRPr="001F6728">
        <w:rPr>
          <w:rFonts w:asciiTheme="majorEastAsia" w:eastAsiaTheme="majorEastAsia" w:hAnsiTheme="majorEastAsia" w:cs="Times New Roman" w:hint="eastAsia"/>
          <w:kern w:val="0"/>
          <w:sz w:val="34"/>
          <w:szCs w:val="34"/>
        </w:rPr>
        <w:t>通过防止网络陷入饱和模式使得批量归一化可以使用饱和非线性。</w:t>
      </w:r>
    </w:p>
    <w:p w14:paraId="0B00CDEC" w14:textId="77777777" w:rsidR="002F65CE" w:rsidRPr="001F6728" w:rsidRDefault="002F65CE" w:rsidP="00667A1F">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在4.2节，我们将批量归一化运用到性能最佳的ImageNet分类网络，结果表明我们可以只使用7％的</w:t>
      </w:r>
      <w:r w:rsidR="00F65765" w:rsidRPr="001F6728">
        <w:rPr>
          <w:rFonts w:asciiTheme="majorEastAsia" w:eastAsiaTheme="majorEastAsia" w:hAnsiTheme="majorEastAsia" w:cs="Times New Roman" w:hint="eastAsia"/>
          <w:kern w:val="0"/>
          <w:sz w:val="34"/>
          <w:szCs w:val="34"/>
        </w:rPr>
        <w:t>训练</w:t>
      </w:r>
      <w:r w:rsidRPr="001F6728">
        <w:rPr>
          <w:rFonts w:asciiTheme="majorEastAsia" w:eastAsiaTheme="majorEastAsia" w:hAnsiTheme="majorEastAsia" w:cs="Times New Roman" w:hint="eastAsia"/>
          <w:kern w:val="0"/>
          <w:sz w:val="34"/>
          <w:szCs w:val="34"/>
        </w:rPr>
        <w:t>步骤去匹配其性能，并且可以进一步大幅度的超过其精确度。使用用批量归一化训练的</w:t>
      </w:r>
      <w:r w:rsidR="00BF18AF" w:rsidRPr="001F6728">
        <w:rPr>
          <w:rFonts w:asciiTheme="majorEastAsia" w:eastAsiaTheme="majorEastAsia" w:hAnsiTheme="majorEastAsia" w:cs="Times New Roman" w:hint="eastAsia"/>
          <w:kern w:val="0"/>
          <w:sz w:val="34"/>
          <w:szCs w:val="34"/>
        </w:rPr>
        <w:t>这种网络集合，我们可以获得前5的误差率，</w:t>
      </w:r>
      <w:r w:rsidR="00F65765" w:rsidRPr="001F6728">
        <w:rPr>
          <w:rFonts w:asciiTheme="majorEastAsia" w:eastAsiaTheme="majorEastAsia" w:hAnsiTheme="majorEastAsia" w:cs="Times New Roman" w:hint="eastAsia"/>
          <w:kern w:val="0"/>
          <w:sz w:val="34"/>
          <w:szCs w:val="34"/>
        </w:rPr>
        <w:t>它</w:t>
      </w:r>
      <w:r w:rsidR="00BF18AF" w:rsidRPr="001F6728">
        <w:rPr>
          <w:rFonts w:asciiTheme="majorEastAsia" w:eastAsiaTheme="majorEastAsia" w:hAnsiTheme="majorEastAsia" w:cs="Times New Roman" w:hint="eastAsia"/>
          <w:kern w:val="0"/>
          <w:sz w:val="34"/>
          <w:szCs w:val="34"/>
        </w:rPr>
        <w:t>增强了在ImageNet上已知的最佳结果。</w:t>
      </w:r>
    </w:p>
    <w:p w14:paraId="3BAA0402" w14:textId="77777777" w:rsidR="00FE137D" w:rsidRPr="001F6728" w:rsidRDefault="00FE137D" w:rsidP="00CC54F6">
      <w:pPr>
        <w:autoSpaceDE w:val="0"/>
        <w:autoSpaceDN w:val="0"/>
        <w:adjustRightInd w:val="0"/>
        <w:snapToGrid w:val="0"/>
        <w:rPr>
          <w:rFonts w:asciiTheme="majorEastAsia" w:eastAsiaTheme="majorEastAsia" w:hAnsiTheme="majorEastAsia" w:cs="Times New Roman"/>
          <w:kern w:val="0"/>
          <w:sz w:val="34"/>
          <w:szCs w:val="34"/>
        </w:rPr>
      </w:pPr>
    </w:p>
    <w:p w14:paraId="28D58EB4" w14:textId="77777777" w:rsidR="001F6728" w:rsidRPr="001F6728" w:rsidRDefault="001F6728" w:rsidP="001F6728">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lastRenderedPageBreak/>
        <w:t>2 减少内部协变量转移</w:t>
      </w:r>
    </w:p>
    <w:p w14:paraId="23D052C1" w14:textId="77777777" w:rsidR="001F6728" w:rsidRPr="001F6728" w:rsidRDefault="001F6728" w:rsidP="001F6728">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我们把在训练期间由于网络参数的变化而造成的网络激活函数输出值分布的变化称为定义内部协变量转移。为了增强训练，我们要寻求减少内部协变量转移。我们期待通过在训练过程中保持层输入</w:t>
      </w:r>
      <w:r w:rsidRPr="001F6728">
        <w:rPr>
          <w:rFonts w:asciiTheme="majorEastAsia" w:eastAsiaTheme="majorEastAsia" w:hAnsiTheme="majorEastAsia" w:cs="Times New Roman"/>
          <w:kern w:val="0"/>
          <w:position w:val="-4"/>
          <w:sz w:val="34"/>
          <w:szCs w:val="34"/>
        </w:rPr>
        <w:object w:dxaOrig="279" w:dyaOrig="260" w14:anchorId="3B6A2A2A">
          <v:shape id="_x0000_i1061" type="#_x0000_t75" style="width:15pt;height:13.2pt" o:ole="">
            <v:imagedata r:id="rId76" o:title=""/>
          </v:shape>
          <o:OLEObject Type="Embed" ProgID="Equation.DSMT4" ShapeID="_x0000_i1061" DrawAspect="Content" ObjectID="_1548943636" r:id="rId77"/>
        </w:object>
      </w:r>
      <w:r w:rsidRPr="001F6728">
        <w:rPr>
          <w:rFonts w:asciiTheme="majorEastAsia" w:eastAsiaTheme="majorEastAsia" w:hAnsiTheme="majorEastAsia" w:cs="Times New Roman" w:hint="eastAsia"/>
          <w:kern w:val="0"/>
          <w:sz w:val="34"/>
          <w:szCs w:val="34"/>
        </w:rPr>
        <w:t>的分布来提高训练速度。众所周知如果层输入被白化(</w:t>
      </w:r>
      <w:r w:rsidRPr="001F6728">
        <w:rPr>
          <w:rFonts w:asciiTheme="majorEastAsia" w:eastAsiaTheme="majorEastAsia" w:hAnsiTheme="majorEastAsia" w:cs="Times New Roman"/>
          <w:kern w:val="0"/>
          <w:sz w:val="34"/>
          <w:szCs w:val="34"/>
        </w:rPr>
        <w:t>whitened</w:t>
      </w:r>
      <w:r w:rsidRPr="001F6728">
        <w:rPr>
          <w:rFonts w:asciiTheme="majorEastAsia" w:eastAsiaTheme="majorEastAsia" w:hAnsiTheme="majorEastAsia" w:cs="Times New Roman" w:hint="eastAsia"/>
          <w:kern w:val="0"/>
          <w:sz w:val="34"/>
          <w:szCs w:val="34"/>
        </w:rPr>
        <w:t>)，也就是说把层输入线性变换为零均值和单位方差并且去相关，则网络训练就会收敛得更快。由于每层的输入是由下面层产生的输出，因此对每层输入进行相同程度的白化将是有利的。通过白化每层输入，我们就可以向实现输入的固定分布，并消除内部协变量转移的不良影响的目标前进一步。</w:t>
      </w:r>
    </w:p>
    <w:p w14:paraId="0A0374E8" w14:textId="77777777" w:rsidR="001F6728" w:rsidRPr="001F6728" w:rsidRDefault="001F6728" w:rsidP="001F6728">
      <w:pPr>
        <w:autoSpaceDE w:val="0"/>
        <w:autoSpaceDN w:val="0"/>
        <w:adjustRightInd w:val="0"/>
        <w:snapToGrid w:val="0"/>
        <w:ind w:firstLineChars="200" w:firstLine="68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kern w:val="0"/>
          <w:sz w:val="34"/>
          <w:szCs w:val="34"/>
        </w:rPr>
        <w:t>我们可以考虑对每个训练步骤或者以一定间隔的激活函数进行白化，也可以通过直接修改网络或者根据网络激活值改变优化算法的参数。但是，如果仅仅将这些修改与优化步骤直接穿插摆放，则梯度下降的步骤对参数的调整可能会改变激活输出的分布并导致重新归一化，而这有可能会使得梯度下降的效果减弱。比如，考虑一个层，输入是</w:t>
      </w:r>
      <w:r w:rsidRPr="001F6728">
        <w:rPr>
          <w:rFonts w:asciiTheme="majorEastAsia" w:eastAsiaTheme="majorEastAsia" w:hAnsiTheme="majorEastAsia" w:cs="Times New Roman"/>
          <w:kern w:val="0"/>
          <w:position w:val="-6"/>
          <w:sz w:val="34"/>
          <w:szCs w:val="34"/>
        </w:rPr>
        <w:object w:dxaOrig="200" w:dyaOrig="220" w14:anchorId="72E06393">
          <v:shape id="_x0000_i1062" type="#_x0000_t75" style="width:10.2pt;height:12pt" o:ole="">
            <v:imagedata r:id="rId51" o:title=""/>
          </v:shape>
          <o:OLEObject Type="Embed" ProgID="Equation.DSMT4" ShapeID="_x0000_i1062" DrawAspect="Content" ObjectID="_1548943637" r:id="rId78"/>
        </w:object>
      </w:r>
      <w:r w:rsidRPr="001F6728">
        <w:rPr>
          <w:rFonts w:asciiTheme="majorEastAsia" w:eastAsiaTheme="majorEastAsia" w:hAnsiTheme="majorEastAsia" w:cs="Times New Roman" w:hint="eastAsia"/>
          <w:kern w:val="0"/>
          <w:sz w:val="34"/>
          <w:szCs w:val="34"/>
        </w:rPr>
        <w:t>加上学习偏置</w:t>
      </w:r>
      <w:r w:rsidRPr="001F6728">
        <w:rPr>
          <w:rFonts w:asciiTheme="majorEastAsia" w:eastAsiaTheme="majorEastAsia" w:hAnsiTheme="majorEastAsia" w:cs="Times New Roman"/>
          <w:kern w:val="0"/>
          <w:position w:val="-6"/>
          <w:sz w:val="34"/>
          <w:szCs w:val="34"/>
        </w:rPr>
        <w:object w:dxaOrig="200" w:dyaOrig="279" w14:anchorId="2558E1D6">
          <v:shape id="_x0000_i1063" type="#_x0000_t75" style="width:10.2pt;height:15pt" o:ole="">
            <v:imagedata r:id="rId79" o:title=""/>
          </v:shape>
          <o:OLEObject Type="Embed" ProgID="Equation.DSMT4" ShapeID="_x0000_i1063" DrawAspect="Content" ObjectID="_1548943638" r:id="rId80"/>
        </w:object>
      </w:r>
      <w:r w:rsidRPr="001F6728">
        <w:rPr>
          <w:rFonts w:asciiTheme="majorEastAsia" w:eastAsiaTheme="majorEastAsia" w:hAnsiTheme="majorEastAsia" w:cs="Times New Roman" w:hint="eastAsia"/>
          <w:kern w:val="0"/>
          <w:sz w:val="34"/>
          <w:szCs w:val="34"/>
        </w:rPr>
        <w:t>，并且通过减去在训练数据上计算的激活的平均值来对结果进行归一化：</w:t>
      </w:r>
      <w:r w:rsidRPr="001F6728">
        <w:rPr>
          <w:rFonts w:asciiTheme="majorEastAsia" w:eastAsiaTheme="majorEastAsia" w:hAnsiTheme="majorEastAsia" w:cs="Times New Roman"/>
          <w:kern w:val="0"/>
          <w:position w:val="-14"/>
          <w:sz w:val="34"/>
          <w:szCs w:val="34"/>
        </w:rPr>
        <w:object w:dxaOrig="1260" w:dyaOrig="400" w14:anchorId="5DDC83B7">
          <v:shape id="_x0000_i1064" type="#_x0000_t75" style="width:61.8pt;height:20.4pt" o:ole="">
            <v:imagedata r:id="rId81" o:title=""/>
          </v:shape>
          <o:OLEObject Type="Embed" ProgID="Equation.DSMT4" ShapeID="_x0000_i1064" DrawAspect="Content" ObjectID="_1548943639" r:id="rId82"/>
        </w:object>
      </w:r>
      <w:r w:rsidRPr="001F6728">
        <w:rPr>
          <w:rFonts w:asciiTheme="majorEastAsia" w:eastAsiaTheme="majorEastAsia" w:hAnsiTheme="majorEastAsia" w:cs="Times New Roman" w:hint="eastAsia"/>
          <w:kern w:val="0"/>
          <w:position w:val="-6"/>
          <w:sz w:val="34"/>
          <w:szCs w:val="34"/>
        </w:rPr>
        <w:t>其中</w:t>
      </w:r>
      <w:r w:rsidRPr="001F6728">
        <w:rPr>
          <w:rFonts w:asciiTheme="majorEastAsia" w:eastAsiaTheme="majorEastAsia" w:hAnsiTheme="majorEastAsia" w:cs="Times New Roman"/>
          <w:kern w:val="0"/>
          <w:position w:val="-6"/>
          <w:sz w:val="34"/>
          <w:szCs w:val="34"/>
        </w:rPr>
        <w:object w:dxaOrig="900" w:dyaOrig="279" w14:anchorId="6FB5ED6D">
          <v:shape id="_x0000_i1065" type="#_x0000_t75" style="width:43.8pt;height:15pt" o:ole="">
            <v:imagedata r:id="rId83" o:title=""/>
          </v:shape>
          <o:OLEObject Type="Embed" ProgID="Equation.DSMT4" ShapeID="_x0000_i1065" DrawAspect="Content" ObjectID="_1548943640" r:id="rId84"/>
        </w:object>
      </w:r>
      <w:r w:rsidRPr="001F6728">
        <w:rPr>
          <w:rFonts w:asciiTheme="majorEastAsia" w:eastAsiaTheme="majorEastAsia" w:hAnsiTheme="majorEastAsia" w:cs="Times New Roman" w:hint="eastAsia"/>
          <w:kern w:val="0"/>
          <w:position w:val="-6"/>
          <w:sz w:val="34"/>
          <w:szCs w:val="34"/>
        </w:rPr>
        <w:t>，</w:t>
      </w:r>
      <w:r w:rsidRPr="001F6728">
        <w:rPr>
          <w:rFonts w:asciiTheme="majorEastAsia" w:eastAsiaTheme="majorEastAsia" w:hAnsiTheme="majorEastAsia" w:cs="Times New Roman"/>
          <w:kern w:val="0"/>
          <w:position w:val="-14"/>
          <w:sz w:val="34"/>
          <w:szCs w:val="34"/>
        </w:rPr>
        <w:object w:dxaOrig="1080" w:dyaOrig="400" w14:anchorId="316268A8">
          <v:shape id="_x0000_i1066" type="#_x0000_t75" style="width:51.6pt;height:20.4pt" o:ole="">
            <v:imagedata r:id="rId85" o:title=""/>
          </v:shape>
          <o:OLEObject Type="Embed" ProgID="Equation.DSMT4" ShapeID="_x0000_i1066" DrawAspect="Content" ObjectID="_1548943641" r:id="rId86"/>
        </w:object>
      </w:r>
      <w:r w:rsidRPr="001F6728">
        <w:rPr>
          <w:rFonts w:asciiTheme="majorEastAsia" w:eastAsiaTheme="majorEastAsia" w:hAnsiTheme="majorEastAsia" w:cs="Times New Roman" w:hint="eastAsia"/>
          <w:kern w:val="0"/>
          <w:position w:val="-6"/>
          <w:sz w:val="34"/>
          <w:szCs w:val="34"/>
        </w:rPr>
        <w:t>是训练集上</w:t>
      </w:r>
      <w:r w:rsidRPr="001F6728">
        <w:rPr>
          <w:rFonts w:asciiTheme="majorEastAsia" w:eastAsiaTheme="majorEastAsia" w:hAnsiTheme="majorEastAsia" w:cs="Times New Roman"/>
          <w:kern w:val="0"/>
          <w:position w:val="-6"/>
          <w:sz w:val="34"/>
          <w:szCs w:val="34"/>
        </w:rPr>
        <w:object w:dxaOrig="200" w:dyaOrig="220" w14:anchorId="2755CAD3">
          <v:shape id="_x0000_i1067" type="#_x0000_t75" style="width:10.2pt;height:12pt" o:ole="">
            <v:imagedata r:id="rId87" o:title=""/>
          </v:shape>
          <o:OLEObject Type="Embed" ProgID="Equation.DSMT4" ShapeID="_x0000_i1067" DrawAspect="Content" ObjectID="_1548943642" r:id="rId88"/>
        </w:object>
      </w:r>
      <w:r w:rsidRPr="001F6728">
        <w:rPr>
          <w:rFonts w:asciiTheme="majorEastAsia" w:eastAsiaTheme="majorEastAsia" w:hAnsiTheme="majorEastAsia" w:cs="Times New Roman" w:hint="eastAsia"/>
          <w:kern w:val="0"/>
          <w:position w:val="-6"/>
          <w:sz w:val="34"/>
          <w:szCs w:val="34"/>
        </w:rPr>
        <w:t>值的集合，</w:t>
      </w:r>
      <w:r w:rsidRPr="001F6728">
        <w:rPr>
          <w:rFonts w:asciiTheme="majorEastAsia" w:eastAsiaTheme="majorEastAsia" w:hAnsiTheme="majorEastAsia" w:cs="Times New Roman"/>
          <w:kern w:val="0"/>
          <w:position w:val="-24"/>
          <w:sz w:val="34"/>
          <w:szCs w:val="34"/>
        </w:rPr>
        <w:object w:dxaOrig="1719" w:dyaOrig="620" w14:anchorId="2152D9AB">
          <v:shape id="_x0000_i1068" type="#_x0000_t75" style="width:84pt;height:31.8pt" o:ole="">
            <v:imagedata r:id="rId89" o:title=""/>
          </v:shape>
          <o:OLEObject Type="Embed" ProgID="Equation.DSMT4" ShapeID="_x0000_i1068" DrawAspect="Content" ObjectID="_1548943643" r:id="rId90"/>
        </w:object>
      </w:r>
      <w:r w:rsidRPr="001F6728">
        <w:rPr>
          <w:rFonts w:asciiTheme="majorEastAsia" w:eastAsiaTheme="majorEastAsia" w:hAnsiTheme="majorEastAsia" w:cs="Times New Roman" w:hint="eastAsia"/>
          <w:kern w:val="0"/>
          <w:position w:val="-6"/>
          <w:sz w:val="34"/>
          <w:szCs w:val="34"/>
        </w:rPr>
        <w:t>。如果一个梯度下降步骤忽略了</w:t>
      </w:r>
      <w:r w:rsidRPr="001F6728">
        <w:rPr>
          <w:rFonts w:asciiTheme="majorEastAsia" w:eastAsiaTheme="majorEastAsia" w:hAnsiTheme="majorEastAsia" w:cs="Times New Roman"/>
          <w:kern w:val="0"/>
          <w:position w:val="-14"/>
          <w:sz w:val="34"/>
          <w:szCs w:val="34"/>
        </w:rPr>
        <w:object w:dxaOrig="560" w:dyaOrig="400" w14:anchorId="027546DF">
          <v:shape id="_x0000_i1069" type="#_x0000_t75" style="width:27pt;height:20.4pt" o:ole="">
            <v:imagedata r:id="rId91" o:title=""/>
          </v:shape>
          <o:OLEObject Type="Embed" ProgID="Equation.DSMT4" ShapeID="_x0000_i1069" DrawAspect="Content" ObjectID="_1548943644" r:id="rId92"/>
        </w:object>
      </w:r>
      <w:r w:rsidRPr="001F6728">
        <w:rPr>
          <w:rFonts w:asciiTheme="majorEastAsia" w:eastAsiaTheme="majorEastAsia" w:hAnsiTheme="majorEastAsia" w:cs="Times New Roman" w:hint="eastAsia"/>
          <w:kern w:val="0"/>
          <w:position w:val="-6"/>
          <w:sz w:val="34"/>
          <w:szCs w:val="34"/>
        </w:rPr>
        <w:t>对</w:t>
      </w:r>
      <w:r w:rsidRPr="001F6728">
        <w:rPr>
          <w:rFonts w:asciiTheme="majorEastAsia" w:eastAsiaTheme="majorEastAsia" w:hAnsiTheme="majorEastAsia" w:cs="Times New Roman"/>
          <w:kern w:val="0"/>
          <w:position w:val="-6"/>
          <w:sz w:val="34"/>
          <w:szCs w:val="34"/>
        </w:rPr>
        <w:object w:dxaOrig="200" w:dyaOrig="279" w14:anchorId="682C9301">
          <v:shape id="_x0000_i1070" type="#_x0000_t75" style="width:10.2pt;height:15pt" o:ole="">
            <v:imagedata r:id="rId79" o:title=""/>
          </v:shape>
          <o:OLEObject Type="Embed" ProgID="Equation.DSMT4" ShapeID="_x0000_i1070" DrawAspect="Content" ObjectID="_1548943645" r:id="rId93"/>
        </w:object>
      </w:r>
      <w:r w:rsidRPr="001F6728">
        <w:rPr>
          <w:rFonts w:asciiTheme="majorEastAsia" w:eastAsiaTheme="majorEastAsia" w:hAnsiTheme="majorEastAsia" w:cs="Times New Roman" w:hint="eastAsia"/>
          <w:kern w:val="0"/>
          <w:position w:val="-6"/>
          <w:sz w:val="34"/>
          <w:szCs w:val="34"/>
        </w:rPr>
        <w:t>的依赖性，则它更新</w:t>
      </w:r>
      <w:r w:rsidRPr="001F6728">
        <w:rPr>
          <w:rFonts w:asciiTheme="majorEastAsia" w:eastAsiaTheme="majorEastAsia" w:hAnsiTheme="majorEastAsia" w:cs="Times New Roman"/>
          <w:kern w:val="0"/>
          <w:position w:val="-6"/>
          <w:sz w:val="34"/>
          <w:szCs w:val="34"/>
        </w:rPr>
        <w:object w:dxaOrig="200" w:dyaOrig="279" w14:anchorId="11107DD6">
          <v:shape id="_x0000_i1071" type="#_x0000_t75" style="width:10.2pt;height:15pt" o:ole="">
            <v:imagedata r:id="rId79" o:title=""/>
          </v:shape>
          <o:OLEObject Type="Embed" ProgID="Equation.DSMT4" ShapeID="_x0000_i1071" DrawAspect="Content" ObjectID="_1548943646" r:id="rId94"/>
        </w:object>
      </w:r>
      <w:r w:rsidRPr="001F6728">
        <w:rPr>
          <w:rFonts w:asciiTheme="majorEastAsia" w:eastAsiaTheme="majorEastAsia" w:hAnsiTheme="majorEastAsia" w:cs="Times New Roman" w:hint="eastAsia"/>
          <w:kern w:val="0"/>
          <w:position w:val="-6"/>
          <w:sz w:val="34"/>
          <w:szCs w:val="34"/>
        </w:rPr>
        <w:t>的值就是</w:t>
      </w:r>
      <w:r w:rsidRPr="001F6728">
        <w:rPr>
          <w:rFonts w:asciiTheme="majorEastAsia" w:eastAsiaTheme="majorEastAsia" w:hAnsiTheme="majorEastAsia" w:cs="Times New Roman"/>
          <w:kern w:val="0"/>
          <w:position w:val="-6"/>
          <w:sz w:val="34"/>
          <w:szCs w:val="34"/>
        </w:rPr>
        <w:object w:dxaOrig="1120" w:dyaOrig="279" w14:anchorId="40B83782">
          <v:shape id="_x0000_i1072" type="#_x0000_t75" style="width:55.2pt;height:15pt" o:ole="">
            <v:imagedata r:id="rId95" o:title=""/>
          </v:shape>
          <o:OLEObject Type="Embed" ProgID="Equation.DSMT4" ShapeID="_x0000_i1072" DrawAspect="Content" ObjectID="_1548943647" r:id="rId96"/>
        </w:object>
      </w:r>
      <w:r w:rsidRPr="001F6728">
        <w:rPr>
          <w:rFonts w:asciiTheme="majorEastAsia" w:eastAsiaTheme="majorEastAsia" w:hAnsiTheme="majorEastAsia" w:cs="Times New Roman" w:hint="eastAsia"/>
          <w:kern w:val="0"/>
          <w:position w:val="-6"/>
          <w:sz w:val="34"/>
          <w:szCs w:val="34"/>
        </w:rPr>
        <w:t>，其中</w:t>
      </w:r>
      <w:r w:rsidRPr="001F6728">
        <w:rPr>
          <w:rFonts w:asciiTheme="majorEastAsia" w:eastAsiaTheme="majorEastAsia" w:hAnsiTheme="majorEastAsia" w:cs="Times New Roman"/>
          <w:kern w:val="0"/>
          <w:position w:val="-6"/>
          <w:sz w:val="34"/>
          <w:szCs w:val="34"/>
        </w:rPr>
        <w:object w:dxaOrig="1400" w:dyaOrig="279" w14:anchorId="76365BFA">
          <v:shape id="_x0000_i1073" type="#_x0000_t75" style="width:68.4pt;height:15pt" o:ole="">
            <v:imagedata r:id="rId97" o:title=""/>
          </v:shape>
          <o:OLEObject Type="Embed" ProgID="Equation.DSMT4" ShapeID="_x0000_i1073" DrawAspect="Content" ObjectID="_1548943648" r:id="rId98"/>
        </w:object>
      </w:r>
      <w:r w:rsidRPr="001F6728">
        <w:rPr>
          <w:rFonts w:asciiTheme="majorEastAsia" w:eastAsiaTheme="majorEastAsia" w:hAnsiTheme="majorEastAsia" w:cs="Times New Roman" w:hint="eastAsia"/>
          <w:kern w:val="0"/>
          <w:position w:val="-6"/>
          <w:sz w:val="34"/>
          <w:szCs w:val="34"/>
        </w:rPr>
        <w:t>。然后</w:t>
      </w:r>
      <w:r w:rsidRPr="001F6728">
        <w:rPr>
          <w:rFonts w:asciiTheme="majorEastAsia" w:eastAsiaTheme="majorEastAsia" w:hAnsiTheme="majorEastAsia" w:cs="Times New Roman"/>
          <w:kern w:val="0"/>
          <w:position w:val="-16"/>
          <w:sz w:val="34"/>
          <w:szCs w:val="34"/>
        </w:rPr>
        <w:object w:dxaOrig="4660" w:dyaOrig="440" w14:anchorId="1E73794A">
          <v:shape id="_x0000_i1074" type="#_x0000_t75" style="width:232.8pt;height:21.6pt" o:ole="">
            <v:imagedata r:id="rId99" o:title=""/>
          </v:shape>
          <o:OLEObject Type="Embed" ProgID="Equation.DSMT4" ShapeID="_x0000_i1074" DrawAspect="Content" ObjectID="_1548943649" r:id="rId100"/>
        </w:object>
      </w:r>
      <w:r w:rsidRPr="001F6728">
        <w:rPr>
          <w:rFonts w:asciiTheme="majorEastAsia" w:eastAsiaTheme="majorEastAsia" w:hAnsiTheme="majorEastAsia" w:cs="Times New Roman" w:hint="eastAsia"/>
          <w:kern w:val="0"/>
          <w:position w:val="-6"/>
          <w:sz w:val="34"/>
          <w:szCs w:val="34"/>
        </w:rPr>
        <w:t>。因此，对b的更新和随后的归一化中的变化这两者的组合导致层的输出没有改变，所以也不会改变损失函数。随着训练继续，</w:t>
      </w:r>
      <w:r w:rsidRPr="001F6728">
        <w:rPr>
          <w:rFonts w:asciiTheme="majorEastAsia" w:eastAsiaTheme="majorEastAsia" w:hAnsiTheme="majorEastAsia" w:cs="Times New Roman"/>
          <w:kern w:val="0"/>
          <w:position w:val="-6"/>
          <w:sz w:val="34"/>
          <w:szCs w:val="34"/>
        </w:rPr>
        <w:object w:dxaOrig="200" w:dyaOrig="279" w14:anchorId="4F00BBE9">
          <v:shape id="_x0000_i1075" type="#_x0000_t75" style="width:10.2pt;height:15pt" o:ole="">
            <v:imagedata r:id="rId79" o:title=""/>
          </v:shape>
          <o:OLEObject Type="Embed" ProgID="Equation.DSMT4" ShapeID="_x0000_i1075" DrawAspect="Content" ObjectID="_1548943650" r:id="rId101"/>
        </w:object>
      </w:r>
      <w:r w:rsidRPr="001F6728">
        <w:rPr>
          <w:rFonts w:asciiTheme="majorEastAsia" w:eastAsiaTheme="majorEastAsia" w:hAnsiTheme="majorEastAsia" w:cs="Times New Roman" w:hint="eastAsia"/>
          <w:kern w:val="0"/>
          <w:position w:val="-6"/>
          <w:sz w:val="34"/>
          <w:szCs w:val="34"/>
        </w:rPr>
        <w:t>将无限增长，而损失函数则保持固定不变。如果归一化不仅中心而且缩放激活，这个问题可能变得更糟。我们在初始试验中观察到，当归一化参数在梯度下降步骤外计算时模型就会因为参数发散而不收敛。</w:t>
      </w:r>
    </w:p>
    <w:p w14:paraId="41A8A400" w14:textId="77777777" w:rsidR="001F6728" w:rsidRPr="001F6728" w:rsidRDefault="001F6728" w:rsidP="001F6728">
      <w:pPr>
        <w:autoSpaceDE w:val="0"/>
        <w:autoSpaceDN w:val="0"/>
        <w:adjustRightInd w:val="0"/>
        <w:snapToGrid w:val="0"/>
        <w:ind w:firstLineChars="200" w:firstLine="68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snapToGrid w:val="0"/>
          <w:kern w:val="0"/>
          <w:sz w:val="34"/>
          <w:szCs w:val="34"/>
        </w:rPr>
        <w:t>上述方法的问题是梯度下降优化没有考虑归一化发</w:t>
      </w:r>
      <w:r w:rsidRPr="001F6728">
        <w:rPr>
          <w:rFonts w:asciiTheme="majorEastAsia" w:eastAsiaTheme="majorEastAsia" w:hAnsiTheme="majorEastAsia" w:cs="Times New Roman" w:hint="eastAsia"/>
          <w:snapToGrid w:val="0"/>
          <w:kern w:val="0"/>
          <w:sz w:val="34"/>
          <w:szCs w:val="34"/>
        </w:rPr>
        <w:lastRenderedPageBreak/>
        <w:t>生的事实。为了解决这个问题，我们要确保对于任何参数值网络都会产生具有期望分布的激活。这样做能允许相应模型参数的损失梯度考虑归一化以及其对模型参数</w:t>
      </w:r>
      <w:r w:rsidRPr="001F6728">
        <w:rPr>
          <w:rFonts w:asciiTheme="majorEastAsia" w:eastAsiaTheme="majorEastAsia" w:hAnsiTheme="majorEastAsia" w:cs="Times New Roman"/>
          <w:kern w:val="0"/>
          <w:position w:val="-6"/>
          <w:sz w:val="34"/>
          <w:szCs w:val="34"/>
        </w:rPr>
        <w:object w:dxaOrig="260" w:dyaOrig="279" w14:anchorId="6A35C40A">
          <v:shape id="_x0000_i1076" type="#_x0000_t75" style="width:13.2pt;height:15pt" o:ole="">
            <v:imagedata r:id="rId102" o:title=""/>
          </v:shape>
          <o:OLEObject Type="Embed" ProgID="Equation.DSMT4" ShapeID="_x0000_i1076" DrawAspect="Content" ObjectID="_1548943651" r:id="rId103"/>
        </w:object>
      </w:r>
      <w:r w:rsidRPr="001F6728">
        <w:rPr>
          <w:rFonts w:asciiTheme="majorEastAsia" w:eastAsiaTheme="majorEastAsia" w:hAnsiTheme="majorEastAsia" w:cs="Times New Roman" w:hint="eastAsia"/>
          <w:snapToGrid w:val="0"/>
          <w:kern w:val="0"/>
          <w:sz w:val="34"/>
          <w:szCs w:val="34"/>
        </w:rPr>
        <w:t>的依赖性。再次让</w:t>
      </w:r>
      <w:r w:rsidRPr="001F6728">
        <w:rPr>
          <w:rFonts w:asciiTheme="majorEastAsia" w:eastAsiaTheme="majorEastAsia" w:hAnsiTheme="majorEastAsia" w:cs="Times New Roman"/>
          <w:kern w:val="0"/>
          <w:position w:val="-4"/>
          <w:sz w:val="34"/>
          <w:szCs w:val="34"/>
        </w:rPr>
        <w:object w:dxaOrig="279" w:dyaOrig="260" w14:anchorId="2BAEB124">
          <v:shape id="_x0000_i1077" type="#_x0000_t75" style="width:13.2pt;height:13.2pt" o:ole="">
            <v:imagedata r:id="rId104" o:title=""/>
          </v:shape>
          <o:OLEObject Type="Embed" ProgID="Equation.DSMT4" ShapeID="_x0000_i1077" DrawAspect="Content" ObjectID="_1548943652" r:id="rId105"/>
        </w:object>
      </w:r>
      <w:r w:rsidRPr="001F6728">
        <w:rPr>
          <w:rFonts w:asciiTheme="majorEastAsia" w:eastAsiaTheme="majorEastAsia" w:hAnsiTheme="majorEastAsia" w:cs="Times New Roman" w:hint="eastAsia"/>
          <w:snapToGrid w:val="0"/>
          <w:kern w:val="0"/>
          <w:sz w:val="34"/>
          <w:szCs w:val="34"/>
        </w:rPr>
        <w:t>为层输入，把它视为一个向量，</w:t>
      </w:r>
      <w:r w:rsidRPr="001F6728">
        <w:rPr>
          <w:rFonts w:asciiTheme="majorEastAsia" w:eastAsiaTheme="majorEastAsia" w:hAnsiTheme="majorEastAsia" w:cs="Times New Roman"/>
          <w:kern w:val="0"/>
          <w:position w:val="-10"/>
          <w:sz w:val="34"/>
          <w:szCs w:val="34"/>
        </w:rPr>
        <w:object w:dxaOrig="240" w:dyaOrig="260" w14:anchorId="67CE6F11">
          <v:shape id="_x0000_i1078" type="#_x0000_t75" style="width:12pt;height:13.2pt" o:ole="" o:allowoverlap="f">
            <v:imagedata r:id="rId106" o:title=""/>
          </v:shape>
          <o:OLEObject Type="Embed" ProgID="Equation.DSMT4" ShapeID="_x0000_i1078" DrawAspect="Content" ObjectID="_1548943653" r:id="rId107"/>
        </w:object>
      </w:r>
      <w:r w:rsidRPr="001F6728">
        <w:rPr>
          <w:rFonts w:asciiTheme="majorEastAsia" w:eastAsiaTheme="majorEastAsia" w:hAnsiTheme="majorEastAsia" w:cs="Times New Roman" w:hint="eastAsia"/>
          <w:snapToGrid w:val="0"/>
          <w:kern w:val="0"/>
          <w:sz w:val="34"/>
          <w:szCs w:val="34"/>
        </w:rPr>
        <w:t>是训练数据集上这些输入的集合。可以将归一化写成一个转换</w:t>
      </w:r>
      <w:r w:rsidRPr="001F6728">
        <w:rPr>
          <w:rFonts w:asciiTheme="majorEastAsia" w:eastAsiaTheme="majorEastAsia" w:hAnsiTheme="majorEastAsia" w:cs="Times New Roman"/>
          <w:snapToGrid w:val="0"/>
          <w:kern w:val="0"/>
          <w:sz w:val="34"/>
          <w:szCs w:val="34"/>
        </w:rPr>
        <w:t xml:space="preserve"> </w:t>
      </w:r>
    </w:p>
    <w:p w14:paraId="7DA864EB" w14:textId="77777777" w:rsidR="001F6728" w:rsidRPr="001F6728" w:rsidRDefault="001F6728" w:rsidP="001F6728">
      <w:pPr>
        <w:autoSpaceDE w:val="0"/>
        <w:autoSpaceDN w:val="0"/>
        <w:adjustRightInd w:val="0"/>
        <w:snapToGrid w:val="0"/>
        <w:ind w:firstLineChars="200" w:firstLine="680"/>
        <w:jc w:val="center"/>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kern w:val="0"/>
          <w:position w:val="-14"/>
          <w:sz w:val="34"/>
          <w:szCs w:val="34"/>
        </w:rPr>
        <w:object w:dxaOrig="1740" w:dyaOrig="400" w14:anchorId="7587D9D5">
          <v:shape id="_x0000_i1079" type="#_x0000_t75" style="width:87pt;height:21.6pt" o:ole="">
            <v:imagedata r:id="rId108" o:title=""/>
          </v:shape>
          <o:OLEObject Type="Embed" ProgID="Equation.DSMT4" ShapeID="_x0000_i1079" DrawAspect="Content" ObjectID="_1548943654" r:id="rId109"/>
        </w:object>
      </w:r>
    </w:p>
    <w:p w14:paraId="4034922B" w14:textId="77777777" w:rsidR="001F6728" w:rsidRPr="001F6728" w:rsidRDefault="001F6728" w:rsidP="001F6728">
      <w:pPr>
        <w:autoSpaceDE w:val="0"/>
        <w:autoSpaceDN w:val="0"/>
        <w:adjustRightInd w:val="0"/>
        <w:snapToGrid w:val="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snapToGrid w:val="0"/>
          <w:kern w:val="0"/>
          <w:sz w:val="34"/>
          <w:szCs w:val="34"/>
        </w:rPr>
        <w:t>这不仅取决于给定的训练样本，而取决于所有样本</w:t>
      </w:r>
      <w:r w:rsidRPr="001F6728">
        <w:rPr>
          <w:rFonts w:asciiTheme="majorEastAsia" w:eastAsiaTheme="majorEastAsia" w:hAnsiTheme="majorEastAsia" w:cs="Times New Roman"/>
          <w:kern w:val="0"/>
          <w:position w:val="-10"/>
          <w:sz w:val="34"/>
          <w:szCs w:val="34"/>
        </w:rPr>
        <w:object w:dxaOrig="240" w:dyaOrig="260" w14:anchorId="77BCA77A">
          <v:shape id="_x0000_i1080" type="#_x0000_t75" style="width:12pt;height:13.2pt" o:ole="" o:allowoverlap="f">
            <v:imagedata r:id="rId106" o:title=""/>
          </v:shape>
          <o:OLEObject Type="Embed" ProgID="Equation.DSMT4" ShapeID="_x0000_i1080" DrawAspect="Content" ObjectID="_1548943655" r:id="rId110"/>
        </w:object>
      </w:r>
      <w:r w:rsidRPr="001F6728">
        <w:rPr>
          <w:rFonts w:asciiTheme="majorEastAsia" w:eastAsiaTheme="majorEastAsia" w:hAnsiTheme="majorEastAsia" w:cs="Times New Roman" w:hint="eastAsia"/>
          <w:kern w:val="0"/>
          <w:position w:val="-6"/>
          <w:sz w:val="34"/>
          <w:szCs w:val="34"/>
        </w:rPr>
        <w:t>，如果</w:t>
      </w:r>
      <w:r w:rsidRPr="001F6728">
        <w:rPr>
          <w:rFonts w:asciiTheme="majorEastAsia" w:eastAsiaTheme="majorEastAsia" w:hAnsiTheme="majorEastAsia" w:cs="Times New Roman"/>
          <w:kern w:val="0"/>
          <w:position w:val="-4"/>
          <w:sz w:val="34"/>
          <w:szCs w:val="34"/>
        </w:rPr>
        <w:object w:dxaOrig="279" w:dyaOrig="260" w14:anchorId="1B71F121">
          <v:shape id="_x0000_i1081" type="#_x0000_t75" style="width:13.2pt;height:13.2pt" o:ole="">
            <v:imagedata r:id="rId104" o:title=""/>
          </v:shape>
          <o:OLEObject Type="Embed" ProgID="Equation.DSMT4" ShapeID="_x0000_i1081" DrawAspect="Content" ObjectID="_1548943656" r:id="rId111"/>
        </w:object>
      </w:r>
      <w:r w:rsidRPr="001F6728">
        <w:rPr>
          <w:rFonts w:asciiTheme="majorEastAsia" w:eastAsiaTheme="majorEastAsia" w:hAnsiTheme="majorEastAsia" w:cs="Times New Roman" w:hint="eastAsia"/>
          <w:kern w:val="0"/>
          <w:position w:val="-6"/>
          <w:sz w:val="34"/>
          <w:szCs w:val="34"/>
        </w:rPr>
        <w:t>是由另一层产生的，则</w:t>
      </w:r>
      <w:r w:rsidRPr="001F6728">
        <w:rPr>
          <w:rFonts w:asciiTheme="majorEastAsia" w:eastAsiaTheme="majorEastAsia" w:hAnsiTheme="majorEastAsia" w:cs="Times New Roman"/>
          <w:kern w:val="0"/>
          <w:position w:val="-10"/>
          <w:sz w:val="34"/>
          <w:szCs w:val="34"/>
        </w:rPr>
        <w:object w:dxaOrig="240" w:dyaOrig="260" w14:anchorId="7D3C3190">
          <v:shape id="_x0000_i1082" type="#_x0000_t75" style="width:12pt;height:13.2pt" o:ole="" o:allowoverlap="f">
            <v:imagedata r:id="rId106" o:title=""/>
          </v:shape>
          <o:OLEObject Type="Embed" ProgID="Equation.DSMT4" ShapeID="_x0000_i1082" DrawAspect="Content" ObjectID="_1548943657" r:id="rId112"/>
        </w:object>
      </w:r>
      <w:r w:rsidRPr="001F6728">
        <w:rPr>
          <w:rFonts w:asciiTheme="majorEastAsia" w:eastAsiaTheme="majorEastAsia" w:hAnsiTheme="majorEastAsia" w:cs="Times New Roman" w:hint="eastAsia"/>
          <w:kern w:val="0"/>
          <w:position w:val="-6"/>
          <w:sz w:val="34"/>
          <w:szCs w:val="34"/>
        </w:rPr>
        <w:t>中的每一个都取决于</w:t>
      </w:r>
      <w:r w:rsidRPr="001F6728">
        <w:rPr>
          <w:rFonts w:asciiTheme="majorEastAsia" w:eastAsiaTheme="majorEastAsia" w:hAnsiTheme="majorEastAsia" w:cs="Times New Roman"/>
          <w:kern w:val="0"/>
          <w:position w:val="-6"/>
          <w:sz w:val="34"/>
          <w:szCs w:val="34"/>
        </w:rPr>
        <w:object w:dxaOrig="260" w:dyaOrig="279" w14:anchorId="09465275">
          <v:shape id="_x0000_i1083" type="#_x0000_t75" style="width:13.2pt;height:15pt" o:ole="">
            <v:imagedata r:id="rId102" o:title=""/>
          </v:shape>
          <o:OLEObject Type="Embed" ProgID="Equation.DSMT4" ShapeID="_x0000_i1083" DrawAspect="Content" ObjectID="_1548943658" r:id="rId113"/>
        </w:object>
      </w:r>
      <w:r w:rsidRPr="001F6728">
        <w:rPr>
          <w:rFonts w:asciiTheme="majorEastAsia" w:eastAsiaTheme="majorEastAsia" w:hAnsiTheme="majorEastAsia" w:cs="Times New Roman" w:hint="eastAsia"/>
          <w:kern w:val="0"/>
          <w:position w:val="-6"/>
          <w:sz w:val="34"/>
          <w:szCs w:val="34"/>
        </w:rPr>
        <w:t>。对于反向传播算法（</w:t>
      </w:r>
      <w:r w:rsidRPr="001F6728">
        <w:rPr>
          <w:rFonts w:asciiTheme="majorEastAsia" w:eastAsiaTheme="majorEastAsia" w:hAnsiTheme="majorEastAsia" w:cs="Times New Roman"/>
          <w:kern w:val="0"/>
          <w:position w:val="-6"/>
          <w:sz w:val="34"/>
          <w:szCs w:val="34"/>
        </w:rPr>
        <w:t>backpropagation</w:t>
      </w:r>
      <w:r w:rsidRPr="001F6728">
        <w:rPr>
          <w:rFonts w:asciiTheme="majorEastAsia" w:eastAsiaTheme="majorEastAsia" w:hAnsiTheme="majorEastAsia" w:cs="Times New Roman" w:hint="eastAsia"/>
          <w:kern w:val="0"/>
          <w:position w:val="-6"/>
          <w:sz w:val="34"/>
          <w:szCs w:val="34"/>
        </w:rPr>
        <w:t>），我们需要计算雅可比（</w:t>
      </w:r>
      <w:r w:rsidRPr="001F6728">
        <w:rPr>
          <w:rFonts w:asciiTheme="majorEastAsia" w:eastAsiaTheme="majorEastAsia" w:hAnsiTheme="majorEastAsia" w:cs="Times New Roman"/>
          <w:kern w:val="0"/>
          <w:position w:val="-6"/>
          <w:sz w:val="34"/>
          <w:szCs w:val="34"/>
        </w:rPr>
        <w:t>Jacobians</w:t>
      </w:r>
      <w:r w:rsidRPr="001F6728">
        <w:rPr>
          <w:rFonts w:asciiTheme="majorEastAsia" w:eastAsiaTheme="majorEastAsia" w:hAnsiTheme="majorEastAsia" w:cs="Times New Roman" w:hint="eastAsia"/>
          <w:kern w:val="0"/>
          <w:position w:val="-6"/>
          <w:sz w:val="34"/>
          <w:szCs w:val="34"/>
        </w:rPr>
        <w:t>）</w:t>
      </w:r>
    </w:p>
    <w:p w14:paraId="3BD84CC5" w14:textId="77777777" w:rsidR="001F6728" w:rsidRPr="001F6728" w:rsidRDefault="001F6728" w:rsidP="001F6728">
      <w:pPr>
        <w:autoSpaceDE w:val="0"/>
        <w:autoSpaceDN w:val="0"/>
        <w:adjustRightInd w:val="0"/>
        <w:snapToGrid w:val="0"/>
        <w:jc w:val="center"/>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kern w:val="0"/>
          <w:position w:val="-28"/>
          <w:sz w:val="34"/>
          <w:szCs w:val="34"/>
        </w:rPr>
        <w:object w:dxaOrig="3300" w:dyaOrig="700" w14:anchorId="69D610C4">
          <v:shape id="_x0000_i1084" type="#_x0000_t75" style="width:160.8pt;height:36.6pt" o:ole="">
            <v:imagedata r:id="rId114" o:title=""/>
          </v:shape>
          <o:OLEObject Type="Embed" ProgID="Equation.DSMT4" ShapeID="_x0000_i1084" DrawAspect="Content" ObjectID="_1548943659" r:id="rId115"/>
        </w:object>
      </w:r>
      <w:r w:rsidRPr="001F6728">
        <w:rPr>
          <w:rFonts w:asciiTheme="majorEastAsia" w:eastAsiaTheme="majorEastAsia" w:hAnsiTheme="majorEastAsia" w:cs="Times New Roman" w:hint="eastAsia"/>
          <w:kern w:val="0"/>
          <w:position w:val="-6"/>
          <w:sz w:val="34"/>
          <w:szCs w:val="34"/>
        </w:rPr>
        <w:t>；</w:t>
      </w:r>
    </w:p>
    <w:p w14:paraId="7405F08A" w14:textId="77777777" w:rsidR="001F6728" w:rsidRPr="001F6728" w:rsidRDefault="001F6728" w:rsidP="001F6728">
      <w:pPr>
        <w:autoSpaceDE w:val="0"/>
        <w:autoSpaceDN w:val="0"/>
        <w:adjustRightInd w:val="0"/>
        <w:snapToGrid w:val="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kern w:val="0"/>
          <w:position w:val="-6"/>
          <w:sz w:val="34"/>
          <w:szCs w:val="34"/>
        </w:rPr>
        <w:t>忽略后一项导致上述参数发散。在这个框架内，白化层输入代价非常大，它需要通过计算协方差矩阵</w:t>
      </w:r>
      <w:r w:rsidRPr="001F6728">
        <w:rPr>
          <w:rFonts w:asciiTheme="majorEastAsia" w:eastAsiaTheme="majorEastAsia" w:hAnsiTheme="majorEastAsia" w:cs="Times New Roman"/>
          <w:kern w:val="0"/>
          <w:position w:val="-16"/>
          <w:sz w:val="34"/>
          <w:szCs w:val="34"/>
        </w:rPr>
        <w:object w:dxaOrig="3739" w:dyaOrig="460" w14:anchorId="544E2D3B">
          <v:shape id="_x0000_i1085" type="#_x0000_t75" style="width:182.4pt;height:23.4pt" o:ole="">
            <v:imagedata r:id="rId116" o:title=""/>
          </v:shape>
          <o:OLEObject Type="Embed" ProgID="Equation.DSMT4" ShapeID="_x0000_i1085" DrawAspect="Content" ObjectID="_1548943660" r:id="rId117"/>
        </w:object>
      </w:r>
      <w:r w:rsidRPr="001F6728">
        <w:rPr>
          <w:rFonts w:asciiTheme="majorEastAsia" w:eastAsiaTheme="majorEastAsia" w:hAnsiTheme="majorEastAsia" w:cs="Times New Roman" w:hint="eastAsia"/>
          <w:kern w:val="0"/>
          <w:position w:val="-6"/>
          <w:sz w:val="34"/>
          <w:szCs w:val="34"/>
        </w:rPr>
        <w:t>和它的平方根倒数，来给出白化的激活函数输出</w:t>
      </w:r>
      <w:r w:rsidRPr="001F6728">
        <w:rPr>
          <w:rFonts w:asciiTheme="majorEastAsia" w:eastAsiaTheme="majorEastAsia" w:hAnsiTheme="majorEastAsia" w:cs="Times New Roman"/>
          <w:kern w:val="0"/>
          <w:position w:val="-16"/>
          <w:sz w:val="34"/>
          <w:szCs w:val="34"/>
        </w:rPr>
        <w:object w:dxaOrig="2360" w:dyaOrig="460" w14:anchorId="562A1E34">
          <v:shape id="_x0000_i1086" type="#_x0000_t75" style="width:114pt;height:23.4pt" o:ole="">
            <v:imagedata r:id="rId118" o:title=""/>
          </v:shape>
          <o:OLEObject Type="Embed" ProgID="Equation.DSMT4" ShapeID="_x0000_i1086" DrawAspect="Content" ObjectID="_1548943661" r:id="rId119"/>
        </w:object>
      </w:r>
      <w:r w:rsidRPr="001F6728">
        <w:rPr>
          <w:rFonts w:asciiTheme="majorEastAsia" w:eastAsiaTheme="majorEastAsia" w:hAnsiTheme="majorEastAsia" w:cs="Times New Roman" w:hint="eastAsia"/>
          <w:kern w:val="0"/>
          <w:position w:val="-6"/>
          <w:sz w:val="34"/>
          <w:szCs w:val="34"/>
        </w:rPr>
        <w:t>，并且需要计算上述变换的导数来满足反向传播算法的要求。这促使我们去寻找一种归一化的替代方案，它需要光滑可微，并且不需要在每个参数更新之后对整个训练集进行计算。</w:t>
      </w:r>
    </w:p>
    <w:p w14:paraId="22E9C935" w14:textId="77777777" w:rsidR="001F6728" w:rsidRPr="001F6728" w:rsidRDefault="001F6728" w:rsidP="001F6728">
      <w:pPr>
        <w:autoSpaceDE w:val="0"/>
        <w:autoSpaceDN w:val="0"/>
        <w:adjustRightInd w:val="0"/>
        <w:snapToGrid w:val="0"/>
        <w:ind w:firstLineChars="200" w:firstLine="68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kern w:val="0"/>
          <w:position w:val="-6"/>
          <w:sz w:val="34"/>
          <w:szCs w:val="34"/>
        </w:rPr>
        <w:t>一些以前的方法使用在单个训练样本上计算的统计量，或者在图像网络情况下，在一个给定位置上的不同特征。但是，丢弃激活的绝对标量会改变网络的表示能力。相对于整个训练数据的统计，我们想要通过在一个训练样本里归一化激活来保存网络中的信息。</w:t>
      </w:r>
    </w:p>
    <w:p w14:paraId="3409869F" w14:textId="77777777" w:rsidR="00FE137D" w:rsidRPr="001F6728" w:rsidRDefault="00FE137D" w:rsidP="0079791B">
      <w:pPr>
        <w:autoSpaceDE w:val="0"/>
        <w:autoSpaceDN w:val="0"/>
        <w:adjustRightInd w:val="0"/>
        <w:snapToGrid w:val="0"/>
        <w:rPr>
          <w:rFonts w:asciiTheme="majorEastAsia" w:eastAsiaTheme="majorEastAsia" w:hAnsiTheme="majorEastAsia" w:cs="Times New Roman"/>
          <w:kern w:val="0"/>
          <w:position w:val="-6"/>
          <w:sz w:val="34"/>
          <w:szCs w:val="34"/>
        </w:rPr>
      </w:pPr>
    </w:p>
    <w:p w14:paraId="60B9E49E" w14:textId="77777777" w:rsidR="0079791B" w:rsidRPr="001F6728" w:rsidRDefault="0079791B" w:rsidP="0079791B">
      <w:pPr>
        <w:autoSpaceDE w:val="0"/>
        <w:autoSpaceDN w:val="0"/>
        <w:adjustRightInd w:val="0"/>
        <w:snapToGrid w:val="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kern w:val="0"/>
          <w:position w:val="-6"/>
          <w:sz w:val="34"/>
          <w:szCs w:val="34"/>
        </w:rPr>
        <w:t xml:space="preserve">3 </w:t>
      </w:r>
      <w:r w:rsidR="00A11FB3" w:rsidRPr="001F6728">
        <w:rPr>
          <w:rFonts w:asciiTheme="majorEastAsia" w:eastAsiaTheme="majorEastAsia" w:hAnsiTheme="majorEastAsia" w:cs="Times New Roman" w:hint="eastAsia"/>
          <w:kern w:val="0"/>
          <w:position w:val="-6"/>
          <w:sz w:val="34"/>
          <w:szCs w:val="34"/>
        </w:rPr>
        <w:t>通过小批量</w:t>
      </w:r>
      <w:r w:rsidR="009F62DE" w:rsidRPr="001F6728">
        <w:rPr>
          <w:rFonts w:asciiTheme="majorEastAsia" w:eastAsiaTheme="majorEastAsia" w:hAnsiTheme="majorEastAsia" w:cs="Times New Roman" w:hint="eastAsia"/>
          <w:kern w:val="0"/>
          <w:position w:val="-6"/>
          <w:sz w:val="34"/>
          <w:szCs w:val="34"/>
        </w:rPr>
        <w:t>统计归一化</w:t>
      </w:r>
    </w:p>
    <w:p w14:paraId="56683591" w14:textId="153FDDF1" w:rsidR="00700FD9" w:rsidRPr="001F6728" w:rsidRDefault="00700FD9" w:rsidP="00700FD9">
      <w:pPr>
        <w:autoSpaceDE w:val="0"/>
        <w:autoSpaceDN w:val="0"/>
        <w:adjustRightInd w:val="0"/>
        <w:snapToGrid w:val="0"/>
        <w:ind w:firstLineChars="200" w:firstLine="680"/>
        <w:rPr>
          <w:rFonts w:asciiTheme="majorEastAsia" w:eastAsiaTheme="majorEastAsia" w:hAnsiTheme="majorEastAsia" w:cs="Times New Roman"/>
          <w:kern w:val="0"/>
          <w:position w:val="-16"/>
          <w:sz w:val="34"/>
          <w:szCs w:val="34"/>
        </w:rPr>
      </w:pPr>
      <w:r w:rsidRPr="001F6728">
        <w:rPr>
          <w:rFonts w:asciiTheme="majorEastAsia" w:eastAsiaTheme="majorEastAsia" w:hAnsiTheme="majorEastAsia" w:cs="Times New Roman" w:hint="eastAsia"/>
          <w:kern w:val="0"/>
          <w:position w:val="-6"/>
          <w:sz w:val="34"/>
          <w:szCs w:val="34"/>
        </w:rPr>
        <w:t>由于每层的输入完全白化代价太大，并且不是</w:t>
      </w:r>
      <w:r w:rsidR="005F1592">
        <w:rPr>
          <w:rFonts w:asciiTheme="majorEastAsia" w:eastAsiaTheme="majorEastAsia" w:hAnsiTheme="majorEastAsia" w:cs="Times New Roman" w:hint="eastAsia"/>
          <w:kern w:val="0"/>
          <w:position w:val="-6"/>
          <w:sz w:val="34"/>
          <w:szCs w:val="34"/>
        </w:rPr>
        <w:t>处处可微，所以我们做两个必要简化。第一个在</w:t>
      </w:r>
      <w:r w:rsidRPr="001F6728">
        <w:rPr>
          <w:rFonts w:asciiTheme="majorEastAsia" w:eastAsiaTheme="majorEastAsia" w:hAnsiTheme="majorEastAsia" w:cs="Times New Roman" w:hint="eastAsia"/>
          <w:kern w:val="0"/>
          <w:position w:val="-6"/>
          <w:sz w:val="34"/>
          <w:szCs w:val="34"/>
        </w:rPr>
        <w:t>白化层的输入的特征</w:t>
      </w:r>
      <w:r w:rsidR="005F1592">
        <w:rPr>
          <w:rFonts w:asciiTheme="majorEastAsia" w:eastAsiaTheme="majorEastAsia" w:hAnsiTheme="majorEastAsia" w:cs="Times New Roman" w:hint="eastAsia"/>
          <w:kern w:val="0"/>
          <w:position w:val="-6"/>
          <w:sz w:val="34"/>
          <w:szCs w:val="34"/>
        </w:rPr>
        <w:t>向量</w:t>
      </w:r>
      <w:r w:rsidRPr="001F6728">
        <w:rPr>
          <w:rFonts w:asciiTheme="majorEastAsia" w:eastAsiaTheme="majorEastAsia" w:hAnsiTheme="majorEastAsia" w:cs="Times New Roman" w:hint="eastAsia"/>
          <w:kern w:val="0"/>
          <w:position w:val="-6"/>
          <w:sz w:val="34"/>
          <w:szCs w:val="34"/>
        </w:rPr>
        <w:t>和输出</w:t>
      </w:r>
      <w:r w:rsidR="005F1592">
        <w:rPr>
          <w:rFonts w:asciiTheme="majorEastAsia" w:eastAsiaTheme="majorEastAsia" w:hAnsiTheme="majorEastAsia" w:cs="Times New Roman" w:hint="eastAsia"/>
          <w:kern w:val="0"/>
          <w:position w:val="-6"/>
          <w:sz w:val="34"/>
          <w:szCs w:val="34"/>
        </w:rPr>
        <w:t>向量时，我们对这些向量的</w:t>
      </w:r>
      <w:r w:rsidRPr="001F6728">
        <w:rPr>
          <w:rFonts w:asciiTheme="majorEastAsia" w:eastAsiaTheme="majorEastAsia" w:hAnsiTheme="majorEastAsia" w:cs="Times New Roman" w:hint="eastAsia"/>
          <w:kern w:val="0"/>
          <w:position w:val="-6"/>
          <w:sz w:val="34"/>
          <w:szCs w:val="34"/>
        </w:rPr>
        <w:t>每一个</w:t>
      </w:r>
      <w:r w:rsidR="005F1592">
        <w:rPr>
          <w:rFonts w:asciiTheme="majorEastAsia" w:eastAsiaTheme="majorEastAsia" w:hAnsiTheme="majorEastAsia" w:cs="Times New Roman" w:hint="eastAsia"/>
          <w:kern w:val="0"/>
          <w:position w:val="-6"/>
          <w:sz w:val="34"/>
          <w:szCs w:val="34"/>
        </w:rPr>
        <w:t>分量单独做归一化，</w:t>
      </w:r>
      <w:r w:rsidRPr="001F6728">
        <w:rPr>
          <w:rFonts w:asciiTheme="majorEastAsia" w:eastAsiaTheme="majorEastAsia" w:hAnsiTheme="majorEastAsia" w:cs="Times New Roman" w:hint="eastAsia"/>
          <w:kern w:val="0"/>
          <w:position w:val="-6"/>
          <w:sz w:val="34"/>
          <w:szCs w:val="34"/>
        </w:rPr>
        <w:t>使得其</w:t>
      </w:r>
      <w:r w:rsidR="005F1592">
        <w:rPr>
          <w:rFonts w:asciiTheme="majorEastAsia" w:eastAsiaTheme="majorEastAsia" w:hAnsiTheme="majorEastAsia" w:cs="Times New Roman" w:hint="eastAsia"/>
          <w:kern w:val="0"/>
          <w:position w:val="-6"/>
          <w:sz w:val="34"/>
          <w:szCs w:val="34"/>
        </w:rPr>
        <w:t>每一个分量的</w:t>
      </w:r>
      <w:r w:rsidRPr="001F6728">
        <w:rPr>
          <w:rFonts w:asciiTheme="majorEastAsia" w:eastAsiaTheme="majorEastAsia" w:hAnsiTheme="majorEastAsia" w:cs="Times New Roman" w:hint="eastAsia"/>
          <w:kern w:val="0"/>
          <w:position w:val="-6"/>
          <w:sz w:val="34"/>
          <w:szCs w:val="34"/>
        </w:rPr>
        <w:t>均值为0方差为</w:t>
      </w:r>
      <w:r w:rsidRPr="001F6728">
        <w:rPr>
          <w:rFonts w:asciiTheme="majorEastAsia" w:eastAsiaTheme="majorEastAsia" w:hAnsiTheme="majorEastAsia" w:cs="Times New Roman" w:hint="eastAsia"/>
          <w:kern w:val="0"/>
          <w:position w:val="-6"/>
          <w:sz w:val="34"/>
          <w:szCs w:val="34"/>
        </w:rPr>
        <w:lastRenderedPageBreak/>
        <w:t>1.</w:t>
      </w:r>
      <w:r w:rsidR="005F1592">
        <w:rPr>
          <w:rFonts w:asciiTheme="majorEastAsia" w:eastAsiaTheme="majorEastAsia" w:hAnsiTheme="majorEastAsia" w:cs="Times New Roman" w:hint="eastAsia"/>
          <w:kern w:val="0"/>
          <w:position w:val="-6"/>
          <w:sz w:val="34"/>
          <w:szCs w:val="34"/>
        </w:rPr>
        <w:t>也就是说</w:t>
      </w:r>
      <w:r w:rsidRPr="001F6728">
        <w:rPr>
          <w:rFonts w:asciiTheme="majorEastAsia" w:eastAsiaTheme="majorEastAsia" w:hAnsiTheme="majorEastAsia" w:cs="Times New Roman" w:hint="eastAsia"/>
          <w:kern w:val="0"/>
          <w:position w:val="-6"/>
          <w:sz w:val="34"/>
          <w:szCs w:val="34"/>
        </w:rPr>
        <w:t>对于一个d维层输入</w:t>
      </w:r>
      <w:r w:rsidRPr="001F6728">
        <w:rPr>
          <w:rFonts w:asciiTheme="majorEastAsia" w:eastAsiaTheme="majorEastAsia" w:hAnsiTheme="majorEastAsia" w:cs="Times New Roman"/>
          <w:kern w:val="0"/>
          <w:position w:val="-18"/>
          <w:sz w:val="34"/>
          <w:szCs w:val="34"/>
        </w:rPr>
        <w:object w:dxaOrig="1560" w:dyaOrig="480" w14:anchorId="4D7DD76E">
          <v:shape id="_x0000_i1087" type="#_x0000_t75" style="width:75.6pt;height:24pt" o:ole="">
            <v:imagedata r:id="rId120" o:title=""/>
          </v:shape>
          <o:OLEObject Type="Embed" ProgID="Equation.DSMT4" ShapeID="_x0000_i1087" DrawAspect="Content" ObjectID="_1548943662" r:id="rId121"/>
        </w:object>
      </w:r>
      <w:r w:rsidRPr="001F6728">
        <w:rPr>
          <w:rFonts w:asciiTheme="majorEastAsia" w:eastAsiaTheme="majorEastAsia" w:hAnsiTheme="majorEastAsia" w:cs="Times New Roman" w:hint="eastAsia"/>
          <w:kern w:val="0"/>
          <w:position w:val="-16"/>
          <w:sz w:val="34"/>
          <w:szCs w:val="34"/>
        </w:rPr>
        <w:t>，我们将归一化每个维度</w:t>
      </w:r>
    </w:p>
    <w:p w14:paraId="1D31AC23" w14:textId="77777777" w:rsidR="00700FD9" w:rsidRPr="001F6728" w:rsidRDefault="00700FD9" w:rsidP="00700FD9">
      <w:pPr>
        <w:autoSpaceDE w:val="0"/>
        <w:autoSpaceDN w:val="0"/>
        <w:adjustRightInd w:val="0"/>
        <w:snapToGrid w:val="0"/>
        <w:ind w:firstLineChars="200" w:firstLine="680"/>
        <w:jc w:val="center"/>
        <w:rPr>
          <w:rFonts w:asciiTheme="majorEastAsia" w:eastAsiaTheme="majorEastAsia" w:hAnsiTheme="majorEastAsia" w:cs="Times New Roman"/>
          <w:kern w:val="0"/>
          <w:position w:val="-14"/>
          <w:sz w:val="34"/>
          <w:szCs w:val="34"/>
        </w:rPr>
      </w:pPr>
      <w:r w:rsidRPr="001F6728">
        <w:rPr>
          <w:rFonts w:asciiTheme="majorEastAsia" w:eastAsiaTheme="majorEastAsia" w:hAnsiTheme="majorEastAsia" w:cs="Times New Roman"/>
          <w:kern w:val="0"/>
          <w:position w:val="-48"/>
          <w:sz w:val="34"/>
          <w:szCs w:val="34"/>
        </w:rPr>
        <w:object w:dxaOrig="1980" w:dyaOrig="999" w14:anchorId="0351012F">
          <v:shape id="_x0000_i1088" type="#_x0000_t75" style="width:96.6pt;height:50.4pt" o:ole="">
            <v:imagedata r:id="rId122" o:title=""/>
          </v:shape>
          <o:OLEObject Type="Embed" ProgID="Equation.DSMT4" ShapeID="_x0000_i1088" DrawAspect="Content" ObjectID="_1548943663" r:id="rId123"/>
        </w:object>
      </w:r>
    </w:p>
    <w:p w14:paraId="1F85A4D5" w14:textId="12D58458" w:rsidR="006F296E" w:rsidRPr="001F6728" w:rsidRDefault="005F1592" w:rsidP="006F296E">
      <w:pPr>
        <w:autoSpaceDE w:val="0"/>
        <w:autoSpaceDN w:val="0"/>
        <w:adjustRightInd w:val="0"/>
        <w:snapToGrid w:val="0"/>
        <w:rPr>
          <w:rFonts w:asciiTheme="majorEastAsia" w:eastAsiaTheme="majorEastAsia" w:hAnsiTheme="majorEastAsia" w:cs="Times New Roman"/>
          <w:kern w:val="0"/>
          <w:position w:val="-6"/>
          <w:sz w:val="34"/>
          <w:szCs w:val="34"/>
        </w:rPr>
      </w:pPr>
      <w:r>
        <w:rPr>
          <w:rFonts w:asciiTheme="majorEastAsia" w:eastAsiaTheme="majorEastAsia" w:hAnsiTheme="majorEastAsia" w:cs="Times New Roman" w:hint="eastAsia"/>
          <w:kern w:val="0"/>
          <w:position w:val="-14"/>
          <w:sz w:val="34"/>
          <w:szCs w:val="34"/>
        </w:rPr>
        <w:t>其中期望值和方差是</w:t>
      </w:r>
      <w:r w:rsidR="006F296E" w:rsidRPr="001F6728">
        <w:rPr>
          <w:rFonts w:asciiTheme="majorEastAsia" w:eastAsiaTheme="majorEastAsia" w:hAnsiTheme="majorEastAsia" w:cs="Times New Roman" w:hint="eastAsia"/>
          <w:kern w:val="0"/>
          <w:position w:val="-14"/>
          <w:sz w:val="34"/>
          <w:szCs w:val="34"/>
        </w:rPr>
        <w:t>在训练数据集上计算的。如</w:t>
      </w:r>
      <w:r w:rsidR="006F296E" w:rsidRPr="001F6728">
        <w:rPr>
          <w:rFonts w:asciiTheme="majorEastAsia" w:eastAsiaTheme="majorEastAsia" w:hAnsiTheme="majorEastAsia" w:cs="Times New Roman"/>
          <w:kern w:val="0"/>
          <w:position w:val="-6"/>
          <w:sz w:val="34"/>
          <w:szCs w:val="34"/>
        </w:rPr>
        <w:t>(LeCun et al., 1998b)</w:t>
      </w:r>
      <w:r>
        <w:rPr>
          <w:rFonts w:asciiTheme="majorEastAsia" w:eastAsiaTheme="majorEastAsia" w:hAnsiTheme="majorEastAsia" w:cs="Times New Roman" w:hint="eastAsia"/>
          <w:kern w:val="0"/>
          <w:position w:val="-6"/>
          <w:sz w:val="34"/>
          <w:szCs w:val="34"/>
        </w:rPr>
        <w:t>所示</w:t>
      </w:r>
      <w:r w:rsidR="006F296E" w:rsidRPr="001F6728">
        <w:rPr>
          <w:rFonts w:asciiTheme="majorEastAsia" w:eastAsiaTheme="majorEastAsia" w:hAnsiTheme="majorEastAsia" w:cs="Times New Roman" w:hint="eastAsia"/>
          <w:kern w:val="0"/>
          <w:position w:val="-6"/>
          <w:sz w:val="34"/>
          <w:szCs w:val="34"/>
        </w:rPr>
        <w:t>，即使当这些特征不是去相关的</w:t>
      </w:r>
      <w:r>
        <w:rPr>
          <w:rFonts w:asciiTheme="majorEastAsia" w:eastAsiaTheme="majorEastAsia" w:hAnsiTheme="majorEastAsia" w:cs="Times New Roman" w:hint="eastAsia"/>
          <w:kern w:val="0"/>
          <w:position w:val="-6"/>
          <w:sz w:val="34"/>
          <w:szCs w:val="34"/>
        </w:rPr>
        <w:t>，</w:t>
      </w:r>
      <w:r w:rsidRPr="001F6728">
        <w:rPr>
          <w:rFonts w:asciiTheme="majorEastAsia" w:eastAsiaTheme="majorEastAsia" w:hAnsiTheme="majorEastAsia" w:cs="Times New Roman" w:hint="eastAsia"/>
          <w:kern w:val="0"/>
          <w:position w:val="-6"/>
          <w:sz w:val="34"/>
          <w:szCs w:val="34"/>
        </w:rPr>
        <w:t>归一化</w:t>
      </w:r>
      <w:r>
        <w:rPr>
          <w:rFonts w:asciiTheme="majorEastAsia" w:eastAsiaTheme="majorEastAsia" w:hAnsiTheme="majorEastAsia" w:cs="Times New Roman" w:hint="eastAsia"/>
          <w:kern w:val="0"/>
          <w:position w:val="-6"/>
          <w:sz w:val="34"/>
          <w:szCs w:val="34"/>
        </w:rPr>
        <w:t>也会</w:t>
      </w:r>
      <w:r w:rsidRPr="001F6728">
        <w:rPr>
          <w:rFonts w:asciiTheme="majorEastAsia" w:eastAsiaTheme="majorEastAsia" w:hAnsiTheme="majorEastAsia" w:cs="Times New Roman" w:hint="eastAsia"/>
          <w:kern w:val="0"/>
          <w:position w:val="-6"/>
          <w:sz w:val="34"/>
          <w:szCs w:val="34"/>
        </w:rPr>
        <w:t>加速收敛</w:t>
      </w:r>
      <w:r w:rsidR="006F296E" w:rsidRPr="001F6728">
        <w:rPr>
          <w:rFonts w:asciiTheme="majorEastAsia" w:eastAsiaTheme="majorEastAsia" w:hAnsiTheme="majorEastAsia" w:cs="Times New Roman" w:hint="eastAsia"/>
          <w:kern w:val="0"/>
          <w:position w:val="-6"/>
          <w:sz w:val="34"/>
          <w:szCs w:val="34"/>
        </w:rPr>
        <w:t>。</w:t>
      </w:r>
    </w:p>
    <w:p w14:paraId="24E57981" w14:textId="54F0DEF1" w:rsidR="006F296E" w:rsidRPr="001F6728" w:rsidRDefault="005F1592" w:rsidP="006F296E">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Pr>
          <w:rFonts w:asciiTheme="majorEastAsia" w:eastAsiaTheme="majorEastAsia" w:hAnsiTheme="majorEastAsia" w:cs="Times New Roman" w:hint="eastAsia"/>
          <w:kern w:val="0"/>
          <w:position w:val="-6"/>
          <w:sz w:val="34"/>
          <w:szCs w:val="34"/>
        </w:rPr>
        <w:t>但是值得</w:t>
      </w:r>
      <w:r w:rsidR="006F296E" w:rsidRPr="001F6728">
        <w:rPr>
          <w:rFonts w:asciiTheme="majorEastAsia" w:eastAsiaTheme="majorEastAsia" w:hAnsiTheme="majorEastAsia" w:cs="Times New Roman" w:hint="eastAsia"/>
          <w:kern w:val="0"/>
          <w:position w:val="-6"/>
          <w:sz w:val="34"/>
          <w:szCs w:val="34"/>
        </w:rPr>
        <w:t>注意</w:t>
      </w:r>
      <w:r>
        <w:rPr>
          <w:rFonts w:asciiTheme="majorEastAsia" w:eastAsiaTheme="majorEastAsia" w:hAnsiTheme="majorEastAsia" w:cs="Times New Roman" w:hint="eastAsia"/>
          <w:kern w:val="0"/>
          <w:position w:val="-6"/>
          <w:sz w:val="34"/>
          <w:szCs w:val="34"/>
        </w:rPr>
        <w:t>的是，</w:t>
      </w:r>
      <w:r w:rsidR="006F296E" w:rsidRPr="001F6728">
        <w:rPr>
          <w:rFonts w:asciiTheme="majorEastAsia" w:eastAsiaTheme="majorEastAsia" w:hAnsiTheme="majorEastAsia" w:cs="Times New Roman" w:hint="eastAsia"/>
          <w:kern w:val="0"/>
          <w:position w:val="-6"/>
          <w:sz w:val="34"/>
          <w:szCs w:val="34"/>
        </w:rPr>
        <w:t>简单的归一化层的每一个输入</w:t>
      </w:r>
      <w:r>
        <w:rPr>
          <w:rFonts w:asciiTheme="majorEastAsia" w:eastAsiaTheme="majorEastAsia" w:hAnsiTheme="majorEastAsia" w:cs="Times New Roman" w:hint="eastAsia"/>
          <w:kern w:val="0"/>
          <w:position w:val="-6"/>
          <w:sz w:val="34"/>
          <w:szCs w:val="34"/>
        </w:rPr>
        <w:t>有可能会</w:t>
      </w:r>
      <w:r w:rsidR="006F296E" w:rsidRPr="001F6728">
        <w:rPr>
          <w:rFonts w:asciiTheme="majorEastAsia" w:eastAsiaTheme="majorEastAsia" w:hAnsiTheme="majorEastAsia" w:cs="Times New Roman" w:hint="eastAsia"/>
          <w:kern w:val="0"/>
          <w:position w:val="-6"/>
          <w:sz w:val="34"/>
          <w:szCs w:val="34"/>
        </w:rPr>
        <w:t>改变层表达的内容。比如，归一化sigmoid的输入</w:t>
      </w:r>
      <w:r>
        <w:rPr>
          <w:rFonts w:asciiTheme="majorEastAsia" w:eastAsiaTheme="majorEastAsia" w:hAnsiTheme="majorEastAsia" w:cs="Times New Roman" w:hint="eastAsia"/>
          <w:kern w:val="0"/>
          <w:position w:val="-6"/>
          <w:sz w:val="34"/>
          <w:szCs w:val="34"/>
        </w:rPr>
        <w:t>会使得这些非线性函数局限在他们的线性部分上（译者注：这样非线性函数就失去了意义）</w:t>
      </w:r>
      <w:r w:rsidR="006F296E" w:rsidRPr="001F6728">
        <w:rPr>
          <w:rFonts w:asciiTheme="majorEastAsia" w:eastAsiaTheme="majorEastAsia" w:hAnsiTheme="majorEastAsia" w:cs="Times New Roman" w:hint="eastAsia"/>
          <w:kern w:val="0"/>
          <w:position w:val="-6"/>
          <w:sz w:val="34"/>
          <w:szCs w:val="34"/>
        </w:rPr>
        <w:t>。为了解决上诉问题，我们要确保插入在网络中的</w:t>
      </w:r>
      <w:r>
        <w:rPr>
          <w:rFonts w:asciiTheme="majorEastAsia" w:eastAsiaTheme="majorEastAsia" w:hAnsiTheme="majorEastAsia" w:cs="Times New Roman" w:hint="eastAsia"/>
          <w:kern w:val="0"/>
          <w:position w:val="-6"/>
          <w:sz w:val="34"/>
          <w:szCs w:val="34"/>
        </w:rPr>
        <w:t>（归一化）变换在特定的情况下也可以是单位变换</w:t>
      </w:r>
      <w:r w:rsidR="006F296E" w:rsidRPr="001F6728">
        <w:rPr>
          <w:rFonts w:asciiTheme="majorEastAsia" w:eastAsiaTheme="majorEastAsia" w:hAnsiTheme="majorEastAsia" w:cs="Times New Roman" w:hint="eastAsia"/>
          <w:kern w:val="0"/>
          <w:position w:val="-6"/>
          <w:sz w:val="34"/>
          <w:szCs w:val="34"/>
        </w:rPr>
        <w:t>。为了完成这个，</w:t>
      </w:r>
      <w:r>
        <w:rPr>
          <w:rFonts w:asciiTheme="majorEastAsia" w:eastAsiaTheme="majorEastAsia" w:hAnsiTheme="majorEastAsia" w:cs="Times New Roman" w:hint="eastAsia"/>
          <w:kern w:val="0"/>
          <w:position w:val="-6"/>
          <w:sz w:val="34"/>
          <w:szCs w:val="34"/>
        </w:rPr>
        <w:t>我们</w:t>
      </w:r>
      <w:r w:rsidR="00064B2F" w:rsidRPr="001F6728">
        <w:rPr>
          <w:rFonts w:asciiTheme="majorEastAsia" w:eastAsiaTheme="majorEastAsia" w:hAnsiTheme="majorEastAsia" w:cs="Times New Roman" w:hint="eastAsia"/>
          <w:kern w:val="0"/>
          <w:position w:val="-6"/>
          <w:sz w:val="34"/>
          <w:szCs w:val="34"/>
        </w:rPr>
        <w:t>对于每个激活</w:t>
      </w:r>
      <w:r w:rsidR="00064B2F" w:rsidRPr="001F6728">
        <w:rPr>
          <w:rFonts w:asciiTheme="majorEastAsia" w:eastAsiaTheme="majorEastAsia" w:hAnsiTheme="majorEastAsia" w:cs="Times New Roman"/>
          <w:kern w:val="0"/>
          <w:position w:val="-6"/>
          <w:sz w:val="34"/>
          <w:szCs w:val="34"/>
        </w:rPr>
        <w:object w:dxaOrig="380" w:dyaOrig="340" w14:anchorId="79E52CC1">
          <v:shape id="_x0000_i1089" type="#_x0000_t75" style="width:18.6pt;height:17.4pt" o:ole="">
            <v:imagedata r:id="rId124" o:title=""/>
          </v:shape>
          <o:OLEObject Type="Embed" ProgID="Equation.DSMT4" ShapeID="_x0000_i1089" DrawAspect="Content" ObjectID="_1548943664" r:id="rId125"/>
        </w:object>
      </w:r>
      <w:r w:rsidR="00064B2F" w:rsidRPr="001F6728">
        <w:rPr>
          <w:rFonts w:asciiTheme="majorEastAsia" w:eastAsiaTheme="majorEastAsia" w:hAnsiTheme="majorEastAsia" w:cs="Times New Roman" w:hint="eastAsia"/>
          <w:kern w:val="0"/>
          <w:sz w:val="34"/>
          <w:szCs w:val="34"/>
        </w:rPr>
        <w:t>，</w:t>
      </w:r>
      <w:r>
        <w:rPr>
          <w:rFonts w:asciiTheme="majorEastAsia" w:eastAsiaTheme="majorEastAsia" w:hAnsiTheme="majorEastAsia" w:cs="Times New Roman" w:hint="eastAsia"/>
          <w:snapToGrid w:val="0"/>
          <w:kern w:val="0"/>
          <w:sz w:val="34"/>
          <w:szCs w:val="34"/>
        </w:rPr>
        <w:t>引入</w:t>
      </w:r>
      <w:r w:rsidR="00064B2F" w:rsidRPr="001F6728">
        <w:rPr>
          <w:rFonts w:asciiTheme="majorEastAsia" w:eastAsiaTheme="majorEastAsia" w:hAnsiTheme="majorEastAsia" w:cs="Times New Roman" w:hint="eastAsia"/>
          <w:kern w:val="0"/>
          <w:sz w:val="34"/>
          <w:szCs w:val="34"/>
        </w:rPr>
        <w:t>两个参数</w:t>
      </w:r>
      <w:r w:rsidR="00064B2F" w:rsidRPr="001F6728">
        <w:rPr>
          <w:rFonts w:asciiTheme="majorEastAsia" w:eastAsiaTheme="majorEastAsia" w:hAnsiTheme="majorEastAsia" w:cs="Times New Roman"/>
          <w:kern w:val="0"/>
          <w:position w:val="-10"/>
          <w:sz w:val="34"/>
          <w:szCs w:val="34"/>
        </w:rPr>
        <w:object w:dxaOrig="400" w:dyaOrig="380" w14:anchorId="52FEF8A3">
          <v:shape id="_x0000_i1090" type="#_x0000_t75" style="width:19.8pt;height:19.2pt" o:ole="">
            <v:imagedata r:id="rId126" o:title=""/>
          </v:shape>
          <o:OLEObject Type="Embed" ProgID="Equation.DSMT4" ShapeID="_x0000_i1090" DrawAspect="Content" ObjectID="_1548943665" r:id="rId127"/>
        </w:object>
      </w:r>
      <w:r w:rsidR="00064B2F" w:rsidRPr="001F6728">
        <w:rPr>
          <w:rFonts w:asciiTheme="majorEastAsia" w:eastAsiaTheme="majorEastAsia" w:hAnsiTheme="majorEastAsia" w:cs="Times New Roman" w:hint="eastAsia"/>
          <w:kern w:val="0"/>
          <w:sz w:val="34"/>
          <w:szCs w:val="34"/>
        </w:rPr>
        <w:t>，</w:t>
      </w:r>
      <w:r w:rsidR="00064B2F" w:rsidRPr="001F6728">
        <w:rPr>
          <w:rFonts w:asciiTheme="majorEastAsia" w:eastAsiaTheme="majorEastAsia" w:hAnsiTheme="majorEastAsia" w:cs="Times New Roman"/>
          <w:kern w:val="0"/>
          <w:position w:val="-10"/>
          <w:sz w:val="34"/>
          <w:szCs w:val="34"/>
        </w:rPr>
        <w:object w:dxaOrig="440" w:dyaOrig="380" w14:anchorId="74719805">
          <v:shape id="_x0000_i1091" type="#_x0000_t75" style="width:21.6pt;height:19.2pt" o:ole="">
            <v:imagedata r:id="rId128" o:title=""/>
          </v:shape>
          <o:OLEObject Type="Embed" ProgID="Equation.DSMT4" ShapeID="_x0000_i1091" DrawAspect="Content" ObjectID="_1548943666" r:id="rId129"/>
        </w:object>
      </w:r>
      <w:r>
        <w:rPr>
          <w:rFonts w:asciiTheme="majorEastAsia" w:eastAsiaTheme="majorEastAsia" w:hAnsiTheme="majorEastAsia" w:cs="Times New Roman" w:hint="eastAsia"/>
          <w:kern w:val="0"/>
          <w:sz w:val="34"/>
          <w:szCs w:val="34"/>
        </w:rPr>
        <w:t>来</w:t>
      </w:r>
      <w:r w:rsidR="00064B2F" w:rsidRPr="001F6728">
        <w:rPr>
          <w:rFonts w:asciiTheme="majorEastAsia" w:eastAsiaTheme="majorEastAsia" w:hAnsiTheme="majorEastAsia" w:cs="Times New Roman" w:hint="eastAsia"/>
          <w:kern w:val="0"/>
          <w:sz w:val="34"/>
          <w:szCs w:val="34"/>
        </w:rPr>
        <w:t>缩放和偏移归一化值：</w:t>
      </w:r>
    </w:p>
    <w:p w14:paraId="6BD4F8EE" w14:textId="77777777" w:rsidR="00064B2F" w:rsidRDefault="00064B2F" w:rsidP="00064B2F">
      <w:pPr>
        <w:autoSpaceDE w:val="0"/>
        <w:autoSpaceDN w:val="0"/>
        <w:adjustRightInd w:val="0"/>
        <w:snapToGrid w:val="0"/>
        <w:ind w:firstLineChars="200" w:firstLine="68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10"/>
          <w:sz w:val="34"/>
          <w:szCs w:val="34"/>
        </w:rPr>
        <w:object w:dxaOrig="1900" w:dyaOrig="380" w14:anchorId="7807B839">
          <v:shape id="_x0000_i1092" type="#_x0000_t75" style="width:92.4pt;height:19.2pt" o:ole="">
            <v:imagedata r:id="rId130" o:title=""/>
          </v:shape>
          <o:OLEObject Type="Embed" ProgID="Equation.DSMT4" ShapeID="_x0000_i1092" DrawAspect="Content" ObjectID="_1548943667" r:id="rId131"/>
        </w:object>
      </w:r>
    </w:p>
    <w:p w14:paraId="37A5B12C" w14:textId="77777777" w:rsidR="005F1592" w:rsidRPr="001F6728" w:rsidRDefault="005F1592" w:rsidP="00064B2F">
      <w:pPr>
        <w:autoSpaceDE w:val="0"/>
        <w:autoSpaceDN w:val="0"/>
        <w:adjustRightInd w:val="0"/>
        <w:snapToGrid w:val="0"/>
        <w:ind w:firstLineChars="200" w:firstLine="680"/>
        <w:jc w:val="center"/>
        <w:rPr>
          <w:rFonts w:asciiTheme="majorEastAsia" w:eastAsiaTheme="majorEastAsia" w:hAnsiTheme="majorEastAsia" w:cs="Times New Roman"/>
          <w:kern w:val="0"/>
          <w:position w:val="-16"/>
          <w:sz w:val="34"/>
          <w:szCs w:val="34"/>
        </w:rPr>
      </w:pPr>
    </w:p>
    <w:p w14:paraId="7FC8B3F4" w14:textId="2FBFA18E" w:rsidR="00560B63" w:rsidRDefault="005F1592" w:rsidP="00064B2F">
      <w:pPr>
        <w:autoSpaceDE w:val="0"/>
        <w:autoSpaceDN w:val="0"/>
        <w:adjustRightInd w:val="0"/>
        <w:snapToGrid w:val="0"/>
        <w:rPr>
          <w:rFonts w:asciiTheme="majorEastAsia" w:eastAsiaTheme="majorEastAsia" w:hAnsiTheme="majorEastAsia" w:cs="Times New Roman"/>
          <w:snapToGrid w:val="0"/>
          <w:kern w:val="0"/>
          <w:sz w:val="34"/>
          <w:szCs w:val="34"/>
        </w:rPr>
      </w:pPr>
      <w:r>
        <w:rPr>
          <w:rFonts w:asciiTheme="majorEastAsia" w:eastAsiaTheme="majorEastAsia" w:hAnsiTheme="majorEastAsia" w:cs="Times New Roman" w:hint="eastAsia"/>
          <w:kern w:val="0"/>
          <w:position w:val="-16"/>
          <w:sz w:val="34"/>
          <w:szCs w:val="34"/>
        </w:rPr>
        <w:t>这些参数与原模型参数一起训练，可以</w:t>
      </w:r>
      <w:r w:rsidR="00064B2F" w:rsidRPr="001F6728">
        <w:rPr>
          <w:rFonts w:asciiTheme="majorEastAsia" w:eastAsiaTheme="majorEastAsia" w:hAnsiTheme="majorEastAsia" w:cs="Times New Roman" w:hint="eastAsia"/>
          <w:kern w:val="0"/>
          <w:position w:val="-16"/>
          <w:sz w:val="34"/>
          <w:szCs w:val="34"/>
        </w:rPr>
        <w:t>恢复网络的表示能</w:t>
      </w:r>
      <w:r w:rsidR="00064B2F" w:rsidRPr="001F6728">
        <w:rPr>
          <w:rFonts w:asciiTheme="majorEastAsia" w:eastAsiaTheme="majorEastAsia" w:hAnsiTheme="majorEastAsia" w:cs="Times New Roman" w:hint="eastAsia"/>
          <w:kern w:val="0"/>
          <w:sz w:val="34"/>
          <w:szCs w:val="34"/>
        </w:rPr>
        <w:t>力。</w:t>
      </w:r>
      <w:r w:rsidR="00560B63">
        <w:rPr>
          <w:rFonts w:asciiTheme="majorEastAsia" w:eastAsiaTheme="majorEastAsia" w:hAnsiTheme="majorEastAsia" w:cs="Times New Roman" w:hint="eastAsia"/>
          <w:kern w:val="0"/>
          <w:sz w:val="34"/>
          <w:szCs w:val="34"/>
        </w:rPr>
        <w:t>实际上</w:t>
      </w:r>
      <w:r w:rsidR="00064B2F" w:rsidRPr="001F6728">
        <w:rPr>
          <w:rFonts w:asciiTheme="majorEastAsia" w:eastAsiaTheme="majorEastAsia" w:hAnsiTheme="majorEastAsia" w:cs="Times New Roman" w:hint="eastAsia"/>
          <w:kern w:val="0"/>
          <w:sz w:val="34"/>
          <w:szCs w:val="34"/>
        </w:rPr>
        <w:t>，</w:t>
      </w:r>
      <w:r w:rsidR="00560B63">
        <w:rPr>
          <w:rFonts w:asciiTheme="majorEastAsia" w:eastAsiaTheme="majorEastAsia" w:hAnsiTheme="majorEastAsia" w:cs="Times New Roman" w:hint="eastAsia"/>
          <w:kern w:val="0"/>
          <w:sz w:val="34"/>
          <w:szCs w:val="34"/>
        </w:rPr>
        <w:t>在</w:t>
      </w:r>
      <w:r w:rsidR="00AE35AC" w:rsidRPr="001F6728">
        <w:rPr>
          <w:rFonts w:asciiTheme="majorEastAsia" w:eastAsiaTheme="majorEastAsia" w:hAnsiTheme="majorEastAsia" w:cs="Times New Roman" w:hint="eastAsia"/>
          <w:kern w:val="0"/>
          <w:sz w:val="34"/>
          <w:szCs w:val="34"/>
        </w:rPr>
        <w:t>理想状态下可以</w:t>
      </w:r>
      <w:r w:rsidR="00064B2F" w:rsidRPr="001F6728">
        <w:rPr>
          <w:rFonts w:asciiTheme="majorEastAsia" w:eastAsiaTheme="majorEastAsia" w:hAnsiTheme="majorEastAsia" w:cs="Times New Roman" w:hint="eastAsia"/>
          <w:kern w:val="0"/>
          <w:sz w:val="34"/>
          <w:szCs w:val="34"/>
        </w:rPr>
        <w:t>通过设置</w:t>
      </w:r>
      <w:r w:rsidR="00064B2F" w:rsidRPr="001F6728">
        <w:rPr>
          <w:rFonts w:asciiTheme="majorEastAsia" w:eastAsiaTheme="majorEastAsia" w:hAnsiTheme="majorEastAsia" w:cs="Times New Roman"/>
          <w:kern w:val="0"/>
          <w:position w:val="-20"/>
          <w:sz w:val="34"/>
          <w:szCs w:val="34"/>
        </w:rPr>
        <w:object w:dxaOrig="1780" w:dyaOrig="560" w14:anchorId="10B1E372">
          <v:shape id="_x0000_i1093" type="#_x0000_t75" style="width:87pt;height:28.8pt" o:ole="">
            <v:imagedata r:id="rId132" o:title=""/>
          </v:shape>
          <o:OLEObject Type="Embed" ProgID="Equation.DSMT4" ShapeID="_x0000_i1093" DrawAspect="Content" ObjectID="_1548943668" r:id="rId133"/>
        </w:object>
      </w:r>
      <w:r w:rsidR="00064B2F" w:rsidRPr="001F6728">
        <w:rPr>
          <w:rFonts w:asciiTheme="majorEastAsia" w:eastAsiaTheme="majorEastAsia" w:hAnsiTheme="majorEastAsia" w:cs="Times New Roman" w:hint="eastAsia"/>
          <w:kern w:val="0"/>
          <w:position w:val="-14"/>
          <w:sz w:val="34"/>
          <w:szCs w:val="34"/>
        </w:rPr>
        <w:t>，</w:t>
      </w:r>
      <w:r w:rsidR="00064B2F" w:rsidRPr="001F6728">
        <w:rPr>
          <w:rFonts w:asciiTheme="majorEastAsia" w:eastAsiaTheme="majorEastAsia" w:hAnsiTheme="majorEastAsia" w:cs="Times New Roman"/>
          <w:kern w:val="0"/>
          <w:position w:val="-18"/>
          <w:sz w:val="34"/>
          <w:szCs w:val="34"/>
        </w:rPr>
        <w:object w:dxaOrig="1440" w:dyaOrig="480" w14:anchorId="2D7DDA97">
          <v:shape id="_x0000_i1094" type="#_x0000_t75" style="width:69.6pt;height:24pt" o:ole="">
            <v:imagedata r:id="rId134" o:title=""/>
          </v:shape>
          <o:OLEObject Type="Embed" ProgID="Equation.DSMT4" ShapeID="_x0000_i1094" DrawAspect="Content" ObjectID="_1548943669" r:id="rId135"/>
        </w:object>
      </w:r>
      <w:r w:rsidR="00560B63">
        <w:rPr>
          <w:rFonts w:asciiTheme="majorEastAsia" w:eastAsiaTheme="majorEastAsia" w:hAnsiTheme="majorEastAsia" w:cs="Times New Roman" w:hint="eastAsia"/>
          <w:snapToGrid w:val="0"/>
          <w:kern w:val="0"/>
          <w:sz w:val="34"/>
          <w:szCs w:val="34"/>
        </w:rPr>
        <w:t>来把归一化逆转恢复成</w:t>
      </w:r>
      <w:r w:rsidR="00AE35AC" w:rsidRPr="001F6728">
        <w:rPr>
          <w:rFonts w:asciiTheme="majorEastAsia" w:eastAsiaTheme="majorEastAsia" w:hAnsiTheme="majorEastAsia" w:cs="Times New Roman" w:hint="eastAsia"/>
          <w:snapToGrid w:val="0"/>
          <w:kern w:val="0"/>
          <w:sz w:val="34"/>
          <w:szCs w:val="34"/>
        </w:rPr>
        <w:t>原始</w:t>
      </w:r>
      <w:r w:rsidR="00560B63">
        <w:rPr>
          <w:rFonts w:asciiTheme="majorEastAsia" w:eastAsiaTheme="majorEastAsia" w:hAnsiTheme="majorEastAsia" w:cs="Times New Roman" w:hint="eastAsia"/>
          <w:snapToGrid w:val="0"/>
          <w:kern w:val="0"/>
          <w:sz w:val="34"/>
          <w:szCs w:val="34"/>
        </w:rPr>
        <w:t>的</w:t>
      </w:r>
      <w:r w:rsidR="00AE35AC" w:rsidRPr="001F6728">
        <w:rPr>
          <w:rFonts w:asciiTheme="majorEastAsia" w:eastAsiaTheme="majorEastAsia" w:hAnsiTheme="majorEastAsia" w:cs="Times New Roman" w:hint="eastAsia"/>
          <w:snapToGrid w:val="0"/>
          <w:kern w:val="0"/>
          <w:sz w:val="34"/>
          <w:szCs w:val="34"/>
        </w:rPr>
        <w:t>激活</w:t>
      </w:r>
      <w:r w:rsidR="00560B63">
        <w:rPr>
          <w:rFonts w:asciiTheme="majorEastAsia" w:eastAsiaTheme="majorEastAsia" w:hAnsiTheme="majorEastAsia" w:cs="Times New Roman" w:hint="eastAsia"/>
          <w:snapToGrid w:val="0"/>
          <w:kern w:val="0"/>
          <w:sz w:val="34"/>
          <w:szCs w:val="34"/>
        </w:rPr>
        <w:t>函数输出</w:t>
      </w:r>
      <w:r w:rsidR="00AE35AC" w:rsidRPr="001F6728">
        <w:rPr>
          <w:rFonts w:asciiTheme="majorEastAsia" w:eastAsiaTheme="majorEastAsia" w:hAnsiTheme="majorEastAsia" w:cs="Times New Roman" w:hint="eastAsia"/>
          <w:snapToGrid w:val="0"/>
          <w:kern w:val="0"/>
          <w:sz w:val="34"/>
          <w:szCs w:val="34"/>
        </w:rPr>
        <w:t>。</w:t>
      </w:r>
    </w:p>
    <w:p w14:paraId="62F705E9" w14:textId="77777777" w:rsidR="00560B63" w:rsidRDefault="00560B63" w:rsidP="00064B2F">
      <w:pPr>
        <w:autoSpaceDE w:val="0"/>
        <w:autoSpaceDN w:val="0"/>
        <w:adjustRightInd w:val="0"/>
        <w:snapToGrid w:val="0"/>
        <w:rPr>
          <w:rFonts w:asciiTheme="majorEastAsia" w:eastAsiaTheme="majorEastAsia" w:hAnsiTheme="majorEastAsia" w:cs="Times New Roman"/>
          <w:snapToGrid w:val="0"/>
          <w:kern w:val="0"/>
          <w:sz w:val="34"/>
          <w:szCs w:val="34"/>
        </w:rPr>
      </w:pPr>
    </w:p>
    <w:p w14:paraId="1E4154D1" w14:textId="2D99029F" w:rsidR="00064B2F" w:rsidRPr="001F6728" w:rsidRDefault="00396D33" w:rsidP="00064B2F">
      <w:pPr>
        <w:autoSpaceDE w:val="0"/>
        <w:autoSpaceDN w:val="0"/>
        <w:adjustRightInd w:val="0"/>
        <w:snapToGrid w:val="0"/>
        <w:rPr>
          <w:rFonts w:asciiTheme="majorEastAsia" w:eastAsiaTheme="majorEastAsia" w:hAnsiTheme="majorEastAsia" w:cs="Times New Roman"/>
          <w:snapToGrid w:val="0"/>
          <w:kern w:val="0"/>
          <w:sz w:val="34"/>
          <w:szCs w:val="34"/>
        </w:rPr>
      </w:pPr>
      <w:r>
        <w:rPr>
          <w:rFonts w:asciiTheme="majorEastAsia" w:eastAsiaTheme="majorEastAsia" w:hAnsiTheme="majorEastAsia" w:cs="Times New Roman" w:hint="eastAsia"/>
          <w:snapToGrid w:val="0"/>
          <w:kern w:val="0"/>
          <w:sz w:val="34"/>
          <w:szCs w:val="34"/>
        </w:rPr>
        <w:t>在批量训练模式中(使用全部训练集)，训练步骤中的每个步骤都是基于整个训练集，我们可以使用整个集合去归一化激活。但这在</w:t>
      </w:r>
      <w:r w:rsidR="009F62DE" w:rsidRPr="001F6728">
        <w:rPr>
          <w:rFonts w:asciiTheme="majorEastAsia" w:eastAsiaTheme="majorEastAsia" w:hAnsiTheme="majorEastAsia" w:cs="Times New Roman" w:hint="eastAsia"/>
          <w:snapToGrid w:val="0"/>
          <w:kern w:val="0"/>
          <w:sz w:val="34"/>
          <w:szCs w:val="34"/>
        </w:rPr>
        <w:t>随机优化</w:t>
      </w:r>
      <w:r>
        <w:rPr>
          <w:rFonts w:asciiTheme="majorEastAsia" w:eastAsiaTheme="majorEastAsia" w:hAnsiTheme="majorEastAsia" w:cs="Times New Roman" w:hint="eastAsia"/>
          <w:snapToGrid w:val="0"/>
          <w:kern w:val="0"/>
          <w:sz w:val="34"/>
          <w:szCs w:val="34"/>
        </w:rPr>
        <w:t>（使用小批量）中是做不到的</w:t>
      </w:r>
      <w:r w:rsidR="009F62DE" w:rsidRPr="001F6728">
        <w:rPr>
          <w:rFonts w:asciiTheme="majorEastAsia" w:eastAsiaTheme="majorEastAsia" w:hAnsiTheme="majorEastAsia" w:cs="Times New Roman" w:hint="eastAsia"/>
          <w:snapToGrid w:val="0"/>
          <w:kern w:val="0"/>
          <w:sz w:val="34"/>
          <w:szCs w:val="34"/>
        </w:rPr>
        <w:t>。因此，我们做第二个简化：由于我们在随机梯度训练中使用小批量，</w:t>
      </w:r>
      <w:r>
        <w:rPr>
          <w:rFonts w:asciiTheme="majorEastAsia" w:eastAsiaTheme="majorEastAsia" w:hAnsiTheme="majorEastAsia" w:cs="Times New Roman" w:hint="eastAsia"/>
          <w:snapToGrid w:val="0"/>
          <w:kern w:val="0"/>
          <w:sz w:val="34"/>
          <w:szCs w:val="34"/>
        </w:rPr>
        <w:t>用</w:t>
      </w:r>
      <w:r w:rsidR="009F62DE" w:rsidRPr="001F6728">
        <w:rPr>
          <w:rFonts w:asciiTheme="majorEastAsia" w:eastAsiaTheme="majorEastAsia" w:hAnsiTheme="majorEastAsia" w:cs="Times New Roman" w:hint="eastAsia"/>
          <w:snapToGrid w:val="0"/>
          <w:kern w:val="0"/>
          <w:sz w:val="34"/>
          <w:szCs w:val="34"/>
        </w:rPr>
        <w:t>每个小批量</w:t>
      </w:r>
      <w:r>
        <w:rPr>
          <w:rFonts w:asciiTheme="majorEastAsia" w:eastAsiaTheme="majorEastAsia" w:hAnsiTheme="majorEastAsia" w:cs="Times New Roman" w:hint="eastAsia"/>
          <w:snapToGrid w:val="0"/>
          <w:kern w:val="0"/>
          <w:sz w:val="34"/>
          <w:szCs w:val="34"/>
        </w:rPr>
        <w:t>来估计</w:t>
      </w:r>
      <w:r w:rsidR="009F62DE" w:rsidRPr="001F6728">
        <w:rPr>
          <w:rFonts w:asciiTheme="majorEastAsia" w:eastAsiaTheme="majorEastAsia" w:hAnsiTheme="majorEastAsia" w:cs="Times New Roman" w:hint="eastAsia"/>
          <w:snapToGrid w:val="0"/>
          <w:kern w:val="0"/>
          <w:sz w:val="34"/>
          <w:szCs w:val="34"/>
        </w:rPr>
        <w:t>每个激活</w:t>
      </w:r>
      <w:r>
        <w:rPr>
          <w:rFonts w:asciiTheme="majorEastAsia" w:eastAsiaTheme="majorEastAsia" w:hAnsiTheme="majorEastAsia" w:cs="Times New Roman" w:hint="eastAsia"/>
          <w:snapToGrid w:val="0"/>
          <w:kern w:val="0"/>
          <w:sz w:val="34"/>
          <w:szCs w:val="34"/>
        </w:rPr>
        <w:t>分布的均值和方差</w:t>
      </w:r>
      <w:r w:rsidR="009F62DE" w:rsidRPr="001F6728">
        <w:rPr>
          <w:rFonts w:asciiTheme="majorEastAsia" w:eastAsiaTheme="majorEastAsia" w:hAnsiTheme="majorEastAsia" w:cs="Times New Roman" w:hint="eastAsia"/>
          <w:snapToGrid w:val="0"/>
          <w:kern w:val="0"/>
          <w:sz w:val="34"/>
          <w:szCs w:val="34"/>
        </w:rPr>
        <w:t>。在这种情况下，</w:t>
      </w:r>
      <w:r w:rsidR="007408AC" w:rsidRPr="001F6728">
        <w:rPr>
          <w:rFonts w:asciiTheme="majorEastAsia" w:eastAsiaTheme="majorEastAsia" w:hAnsiTheme="majorEastAsia" w:cs="Times New Roman" w:hint="eastAsia"/>
          <w:snapToGrid w:val="0"/>
          <w:kern w:val="0"/>
          <w:sz w:val="34"/>
          <w:szCs w:val="34"/>
        </w:rPr>
        <w:t>用于归一化的统计</w:t>
      </w:r>
      <w:r>
        <w:rPr>
          <w:rFonts w:asciiTheme="majorEastAsia" w:eastAsiaTheme="majorEastAsia" w:hAnsiTheme="majorEastAsia" w:cs="Times New Roman" w:hint="eastAsia"/>
          <w:snapToGrid w:val="0"/>
          <w:kern w:val="0"/>
          <w:sz w:val="34"/>
          <w:szCs w:val="34"/>
        </w:rPr>
        <w:t>量可以完全参与梯度反向传播。这里再次注意：使用小批量，只能</w:t>
      </w:r>
      <w:r w:rsidR="007408AC" w:rsidRPr="001F6728">
        <w:rPr>
          <w:rFonts w:asciiTheme="majorEastAsia" w:eastAsiaTheme="majorEastAsia" w:hAnsiTheme="majorEastAsia" w:cs="Times New Roman" w:hint="eastAsia"/>
          <w:snapToGrid w:val="0"/>
          <w:kern w:val="0"/>
          <w:sz w:val="34"/>
          <w:szCs w:val="34"/>
        </w:rPr>
        <w:t>计算每个维度的方差而不是联合协方差；</w:t>
      </w:r>
      <w:r>
        <w:rPr>
          <w:rFonts w:asciiTheme="majorEastAsia" w:eastAsiaTheme="majorEastAsia" w:hAnsiTheme="majorEastAsia" w:cs="Times New Roman" w:hint="eastAsia"/>
          <w:snapToGrid w:val="0"/>
          <w:kern w:val="0"/>
          <w:sz w:val="34"/>
          <w:szCs w:val="34"/>
        </w:rPr>
        <w:t>因为</w:t>
      </w:r>
      <w:r w:rsidR="007408AC" w:rsidRPr="001F6728">
        <w:rPr>
          <w:rFonts w:asciiTheme="majorEastAsia" w:eastAsiaTheme="majorEastAsia" w:hAnsiTheme="majorEastAsia" w:cs="Times New Roman" w:hint="eastAsia"/>
          <w:snapToGrid w:val="0"/>
          <w:kern w:val="0"/>
          <w:sz w:val="34"/>
          <w:szCs w:val="34"/>
        </w:rPr>
        <w:t>在联合情况中，由于小批量的大小可能小于被白化的激活的</w:t>
      </w:r>
      <w:r w:rsidR="007408AC" w:rsidRPr="001F6728">
        <w:rPr>
          <w:rFonts w:asciiTheme="majorEastAsia" w:eastAsiaTheme="majorEastAsia" w:hAnsiTheme="majorEastAsia" w:cs="Times New Roman" w:hint="eastAsia"/>
          <w:snapToGrid w:val="0"/>
          <w:kern w:val="0"/>
          <w:sz w:val="34"/>
          <w:szCs w:val="34"/>
        </w:rPr>
        <w:lastRenderedPageBreak/>
        <w:t>数量，导致奇异协方差矩阵的产生，所以可能需要正则化。</w:t>
      </w:r>
    </w:p>
    <w:p w14:paraId="44B0E020" w14:textId="3185CB2F" w:rsidR="007408AC" w:rsidRPr="001F6728" w:rsidRDefault="007408AC" w:rsidP="007408AC">
      <w:pPr>
        <w:autoSpaceDE w:val="0"/>
        <w:autoSpaceDN w:val="0"/>
        <w:adjustRightInd w:val="0"/>
        <w:snapToGrid w:val="0"/>
        <w:ind w:firstLineChars="200" w:firstLine="68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snapToGrid w:val="0"/>
          <w:kern w:val="0"/>
          <w:sz w:val="34"/>
          <w:szCs w:val="34"/>
        </w:rPr>
        <w:t>考虑到一个</w:t>
      </w:r>
      <w:r w:rsidR="00396D33">
        <w:rPr>
          <w:rFonts w:asciiTheme="majorEastAsia" w:eastAsiaTheme="majorEastAsia" w:hAnsiTheme="majorEastAsia" w:cs="Times New Roman" w:hint="eastAsia"/>
          <w:snapToGrid w:val="0"/>
          <w:kern w:val="0"/>
          <w:sz w:val="34"/>
          <w:szCs w:val="34"/>
        </w:rPr>
        <w:t>大小为</w:t>
      </w:r>
      <w:r w:rsidRPr="001F6728">
        <w:rPr>
          <w:rFonts w:asciiTheme="majorEastAsia" w:eastAsiaTheme="majorEastAsia" w:hAnsiTheme="majorEastAsia" w:cs="Times New Roman"/>
          <w:kern w:val="0"/>
          <w:position w:val="-6"/>
          <w:sz w:val="34"/>
          <w:szCs w:val="34"/>
        </w:rPr>
        <w:object w:dxaOrig="260" w:dyaOrig="220" w14:anchorId="05433A2A">
          <v:shape id="_x0000_i1095" type="#_x0000_t75" style="width:12.6pt;height:11.4pt" o:ole="">
            <v:imagedata r:id="rId136" o:title=""/>
          </v:shape>
          <o:OLEObject Type="Embed" ProgID="Equation.DSMT4" ShapeID="_x0000_i1095" DrawAspect="Content" ObjectID="_1548943670" r:id="rId137"/>
        </w:object>
      </w:r>
      <w:r w:rsidR="00396D33">
        <w:rPr>
          <w:rFonts w:asciiTheme="majorEastAsia" w:eastAsiaTheme="majorEastAsia" w:hAnsiTheme="majorEastAsia" w:cs="Times New Roman" w:hint="eastAsia"/>
          <w:kern w:val="0"/>
          <w:sz w:val="34"/>
          <w:szCs w:val="34"/>
        </w:rPr>
        <w:t>的</w:t>
      </w:r>
      <w:r w:rsidR="00396D33" w:rsidRPr="001F6728">
        <w:rPr>
          <w:rFonts w:asciiTheme="majorEastAsia" w:eastAsiaTheme="majorEastAsia" w:hAnsiTheme="majorEastAsia" w:cs="Times New Roman" w:hint="eastAsia"/>
          <w:snapToGrid w:val="0"/>
          <w:kern w:val="0"/>
          <w:sz w:val="34"/>
          <w:szCs w:val="34"/>
        </w:rPr>
        <w:t>小批量</w:t>
      </w:r>
      <w:r w:rsidR="00396D33" w:rsidRPr="001F6728">
        <w:rPr>
          <w:rFonts w:asciiTheme="majorEastAsia" w:eastAsiaTheme="majorEastAsia" w:hAnsiTheme="majorEastAsia" w:cs="Times New Roman"/>
          <w:kern w:val="0"/>
          <w:position w:val="-4"/>
          <w:sz w:val="34"/>
          <w:szCs w:val="34"/>
        </w:rPr>
        <w:object w:dxaOrig="240" w:dyaOrig="260" w14:anchorId="7340843F">
          <v:shape id="_x0000_i1096" type="#_x0000_t75" style="width:12pt;height:13.2pt" o:ole="">
            <v:imagedata r:id="rId138" o:title=""/>
          </v:shape>
          <o:OLEObject Type="Embed" ProgID="Equation.DSMT4" ShapeID="_x0000_i1096" DrawAspect="Content" ObjectID="_1548943671" r:id="rId139"/>
        </w:object>
      </w:r>
      <w:r w:rsidRPr="001F6728">
        <w:rPr>
          <w:rFonts w:asciiTheme="majorEastAsia" w:eastAsiaTheme="majorEastAsia" w:hAnsiTheme="majorEastAsia" w:cs="Times New Roman" w:hint="eastAsia"/>
          <w:snapToGrid w:val="0"/>
          <w:kern w:val="0"/>
          <w:sz w:val="34"/>
          <w:szCs w:val="34"/>
        </w:rPr>
        <w:t>。</w:t>
      </w:r>
      <w:r w:rsidR="00396D33">
        <w:rPr>
          <w:rFonts w:asciiTheme="majorEastAsia" w:eastAsiaTheme="majorEastAsia" w:hAnsiTheme="majorEastAsia" w:cs="Times New Roman" w:hint="eastAsia"/>
          <w:snapToGrid w:val="0"/>
          <w:kern w:val="0"/>
          <w:sz w:val="34"/>
          <w:szCs w:val="34"/>
        </w:rPr>
        <w:t>由于归一化被独立的运用到每个激活函数，为了简单</w:t>
      </w:r>
      <w:r w:rsidR="00FF6152" w:rsidRPr="001F6728">
        <w:rPr>
          <w:rFonts w:asciiTheme="majorEastAsia" w:eastAsiaTheme="majorEastAsia" w:hAnsiTheme="majorEastAsia" w:cs="Times New Roman" w:hint="eastAsia"/>
          <w:snapToGrid w:val="0"/>
          <w:kern w:val="0"/>
          <w:sz w:val="34"/>
          <w:szCs w:val="34"/>
        </w:rPr>
        <w:t>起见，我们把注意力放在一个特定激活</w:t>
      </w:r>
      <w:r w:rsidR="00FF6152" w:rsidRPr="001F6728">
        <w:rPr>
          <w:rFonts w:asciiTheme="majorEastAsia" w:eastAsiaTheme="majorEastAsia" w:hAnsiTheme="majorEastAsia" w:cs="Times New Roman"/>
          <w:kern w:val="0"/>
          <w:position w:val="-6"/>
          <w:sz w:val="34"/>
          <w:szCs w:val="34"/>
        </w:rPr>
        <w:object w:dxaOrig="380" w:dyaOrig="340" w14:anchorId="122075FC">
          <v:shape id="_x0000_i1097" type="#_x0000_t75" style="width:18.6pt;height:17.4pt" o:ole="">
            <v:imagedata r:id="rId140" o:title=""/>
          </v:shape>
          <o:OLEObject Type="Embed" ProgID="Equation.DSMT4" ShapeID="_x0000_i1097" DrawAspect="Content" ObjectID="_1548943672" r:id="rId141"/>
        </w:object>
      </w:r>
      <w:r w:rsidR="00FF6152" w:rsidRPr="001F6728">
        <w:rPr>
          <w:rFonts w:asciiTheme="majorEastAsia" w:eastAsiaTheme="majorEastAsia" w:hAnsiTheme="majorEastAsia" w:cs="Times New Roman" w:hint="eastAsia"/>
          <w:kern w:val="0"/>
          <w:sz w:val="34"/>
          <w:szCs w:val="34"/>
        </w:rPr>
        <w:t>并且忽略</w:t>
      </w:r>
      <w:r w:rsidR="00FF6152" w:rsidRPr="001F6728">
        <w:rPr>
          <w:rFonts w:asciiTheme="majorEastAsia" w:eastAsiaTheme="majorEastAsia" w:hAnsiTheme="majorEastAsia" w:cs="Times New Roman"/>
          <w:kern w:val="0"/>
          <w:position w:val="-6"/>
          <w:sz w:val="34"/>
          <w:szCs w:val="34"/>
        </w:rPr>
        <w:object w:dxaOrig="200" w:dyaOrig="279" w14:anchorId="6002C0E0">
          <v:shape id="_x0000_i1098" type="#_x0000_t75" style="width:9.6pt;height:14.4pt" o:ole="">
            <v:imagedata r:id="rId142" o:title=""/>
          </v:shape>
          <o:OLEObject Type="Embed" ProgID="Equation.DSMT4" ShapeID="_x0000_i1098" DrawAspect="Content" ObjectID="_1548943673" r:id="rId143"/>
        </w:object>
      </w:r>
      <w:r w:rsidR="00FF6152" w:rsidRPr="001F6728">
        <w:rPr>
          <w:rFonts w:asciiTheme="majorEastAsia" w:eastAsiaTheme="majorEastAsia" w:hAnsiTheme="majorEastAsia" w:cs="Times New Roman" w:hint="eastAsia"/>
          <w:kern w:val="0"/>
          <w:sz w:val="34"/>
          <w:szCs w:val="34"/>
        </w:rPr>
        <w:t>。</w:t>
      </w:r>
      <w:r w:rsidR="005B753A" w:rsidRPr="001F6728">
        <w:rPr>
          <w:rFonts w:asciiTheme="majorEastAsia" w:eastAsiaTheme="majorEastAsia" w:hAnsiTheme="majorEastAsia" w:cs="Times New Roman" w:hint="eastAsia"/>
          <w:snapToGrid w:val="0"/>
          <w:kern w:val="0"/>
          <w:sz w:val="34"/>
          <w:szCs w:val="34"/>
        </w:rPr>
        <w:t>在小批量</w:t>
      </w:r>
      <w:r w:rsidR="005B753A" w:rsidRPr="001F6728">
        <w:rPr>
          <w:rFonts w:asciiTheme="majorEastAsia" w:eastAsiaTheme="majorEastAsia" w:hAnsiTheme="majorEastAsia" w:cs="Times New Roman"/>
          <w:kern w:val="0"/>
          <w:position w:val="-4"/>
          <w:sz w:val="34"/>
          <w:szCs w:val="34"/>
        </w:rPr>
        <w:object w:dxaOrig="240" w:dyaOrig="260" w14:anchorId="76D29460">
          <v:shape id="_x0000_i1099" type="#_x0000_t75" style="width:12pt;height:13.2pt" o:ole="">
            <v:imagedata r:id="rId138" o:title=""/>
          </v:shape>
          <o:OLEObject Type="Embed" ProgID="Equation.DSMT4" ShapeID="_x0000_i1099" DrawAspect="Content" ObjectID="_1548943674" r:id="rId144"/>
        </w:object>
      </w:r>
      <w:r w:rsidR="005B753A" w:rsidRPr="001F6728">
        <w:rPr>
          <w:rFonts w:asciiTheme="majorEastAsia" w:eastAsiaTheme="majorEastAsia" w:hAnsiTheme="majorEastAsia" w:cs="Times New Roman" w:hint="eastAsia"/>
          <w:snapToGrid w:val="0"/>
          <w:kern w:val="0"/>
          <w:sz w:val="34"/>
          <w:szCs w:val="34"/>
        </w:rPr>
        <w:t>中对于这个激活我们有</w:t>
      </w:r>
      <w:r w:rsidR="005B753A" w:rsidRPr="001F6728">
        <w:rPr>
          <w:rFonts w:asciiTheme="majorEastAsia" w:eastAsiaTheme="majorEastAsia" w:hAnsiTheme="majorEastAsia" w:cs="Times New Roman"/>
          <w:kern w:val="0"/>
          <w:position w:val="-6"/>
          <w:sz w:val="34"/>
          <w:szCs w:val="34"/>
        </w:rPr>
        <w:object w:dxaOrig="260" w:dyaOrig="220" w14:anchorId="37011D3B">
          <v:shape id="_x0000_i1100" type="#_x0000_t75" style="width:12.6pt;height:11.4pt" o:ole="">
            <v:imagedata r:id="rId145" o:title=""/>
          </v:shape>
          <o:OLEObject Type="Embed" ProgID="Equation.DSMT4" ShapeID="_x0000_i1100" DrawAspect="Content" ObjectID="_1548943675" r:id="rId146"/>
        </w:object>
      </w:r>
      <w:r w:rsidR="005B753A" w:rsidRPr="001F6728">
        <w:rPr>
          <w:rFonts w:asciiTheme="majorEastAsia" w:eastAsiaTheme="majorEastAsia" w:hAnsiTheme="majorEastAsia" w:cs="Times New Roman" w:hint="eastAsia"/>
          <w:snapToGrid w:val="0"/>
          <w:kern w:val="0"/>
          <w:sz w:val="34"/>
          <w:szCs w:val="34"/>
        </w:rPr>
        <w:t>个值，</w:t>
      </w:r>
    </w:p>
    <w:p w14:paraId="7EFE053B" w14:textId="77777777" w:rsidR="005B753A" w:rsidRPr="001F6728" w:rsidRDefault="005B753A" w:rsidP="005B753A">
      <w:pPr>
        <w:autoSpaceDE w:val="0"/>
        <w:autoSpaceDN w:val="0"/>
        <w:adjustRightInd w:val="0"/>
        <w:snapToGrid w:val="0"/>
        <w:ind w:firstLineChars="200" w:firstLine="68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14"/>
          <w:sz w:val="34"/>
          <w:szCs w:val="34"/>
        </w:rPr>
        <w:object w:dxaOrig="1060" w:dyaOrig="400" w14:anchorId="22983DC1">
          <v:shape id="_x0000_i1101" type="#_x0000_t75" style="width:53.4pt;height:21pt" o:ole="">
            <v:imagedata r:id="rId147" o:title=""/>
          </v:shape>
          <o:OLEObject Type="Embed" ProgID="Equation.DSMT4" ShapeID="_x0000_i1101" DrawAspect="Content" ObjectID="_1548943676" r:id="rId148"/>
        </w:object>
      </w:r>
    </w:p>
    <w:p w14:paraId="3BFE2476" w14:textId="77777777" w:rsidR="005B753A" w:rsidRPr="001F6728" w:rsidRDefault="005B753A" w:rsidP="005B753A">
      <w:pPr>
        <w:autoSpaceDE w:val="0"/>
        <w:autoSpaceDN w:val="0"/>
        <w:adjustRightInd w:val="0"/>
        <w:snapToGrid w:val="0"/>
        <w:rPr>
          <w:rFonts w:asciiTheme="majorEastAsia" w:eastAsiaTheme="majorEastAsia" w:hAnsiTheme="majorEastAsia" w:cs="Times New Roman"/>
          <w:kern w:val="0"/>
          <w:position w:val="-6"/>
          <w:sz w:val="34"/>
          <w:szCs w:val="34"/>
        </w:rPr>
      </w:pPr>
      <w:r w:rsidRPr="001F6728">
        <w:rPr>
          <w:rFonts w:asciiTheme="majorEastAsia" w:eastAsiaTheme="majorEastAsia" w:hAnsiTheme="majorEastAsia" w:cs="Times New Roman" w:hint="eastAsia"/>
          <w:kern w:val="0"/>
          <w:position w:val="-4"/>
          <w:sz w:val="34"/>
          <w:szCs w:val="34"/>
        </w:rPr>
        <w:t>令归一化值为</w:t>
      </w:r>
      <w:r w:rsidRPr="001F6728">
        <w:rPr>
          <w:rFonts w:asciiTheme="majorEastAsia" w:eastAsiaTheme="majorEastAsia" w:hAnsiTheme="majorEastAsia" w:cs="Times New Roman"/>
          <w:kern w:val="0"/>
          <w:position w:val="-14"/>
          <w:sz w:val="34"/>
          <w:szCs w:val="34"/>
        </w:rPr>
        <w:object w:dxaOrig="480" w:dyaOrig="380" w14:anchorId="0F14485D">
          <v:shape id="_x0000_i1102" type="#_x0000_t75" style="width:24pt;height:19.2pt" o:ole="">
            <v:imagedata r:id="rId149" o:title=""/>
          </v:shape>
          <o:OLEObject Type="Embed" ProgID="Equation.DSMT4" ShapeID="_x0000_i1102" DrawAspect="Content" ObjectID="_1548943677" r:id="rId150"/>
        </w:object>
      </w:r>
      <w:r w:rsidRPr="001F6728">
        <w:rPr>
          <w:rFonts w:asciiTheme="majorEastAsia" w:eastAsiaTheme="majorEastAsia" w:hAnsiTheme="majorEastAsia" w:cs="Times New Roman" w:hint="eastAsia"/>
          <w:kern w:val="0"/>
          <w:position w:val="-6"/>
          <w:sz w:val="34"/>
          <w:szCs w:val="34"/>
        </w:rPr>
        <w:t>，他们对应的线性转换是</w:t>
      </w:r>
      <w:r w:rsidRPr="001F6728">
        <w:rPr>
          <w:rFonts w:asciiTheme="majorEastAsia" w:eastAsiaTheme="majorEastAsia" w:hAnsiTheme="majorEastAsia" w:cs="Times New Roman"/>
          <w:kern w:val="0"/>
          <w:position w:val="-14"/>
          <w:sz w:val="34"/>
          <w:szCs w:val="34"/>
        </w:rPr>
        <w:object w:dxaOrig="499" w:dyaOrig="380" w14:anchorId="512E6EBA">
          <v:shape id="_x0000_i1103" type="#_x0000_t75" style="width:24.6pt;height:19.2pt" o:ole="">
            <v:imagedata r:id="rId151" o:title=""/>
          </v:shape>
          <o:OLEObject Type="Embed" ProgID="Equation.DSMT4" ShapeID="_x0000_i1103" DrawAspect="Content" ObjectID="_1548943678" r:id="rId152"/>
        </w:object>
      </w:r>
      <w:r w:rsidRPr="001F6728">
        <w:rPr>
          <w:rFonts w:asciiTheme="majorEastAsia" w:eastAsiaTheme="majorEastAsia" w:hAnsiTheme="majorEastAsia" w:cs="Times New Roman" w:hint="eastAsia"/>
          <w:kern w:val="0"/>
          <w:position w:val="-6"/>
          <w:sz w:val="34"/>
          <w:szCs w:val="34"/>
        </w:rPr>
        <w:t>。我们</w:t>
      </w:r>
      <w:r w:rsidR="00356C3B" w:rsidRPr="001F6728">
        <w:rPr>
          <w:rFonts w:asciiTheme="majorEastAsia" w:eastAsiaTheme="majorEastAsia" w:hAnsiTheme="majorEastAsia" w:cs="Times New Roman" w:hint="eastAsia"/>
          <w:kern w:val="0"/>
          <w:position w:val="-6"/>
          <w:sz w:val="34"/>
          <w:szCs w:val="34"/>
        </w:rPr>
        <w:t>把</w:t>
      </w:r>
      <w:r w:rsidRPr="001F6728">
        <w:rPr>
          <w:rFonts w:asciiTheme="majorEastAsia" w:eastAsiaTheme="majorEastAsia" w:hAnsiTheme="majorEastAsia" w:cs="Times New Roman" w:hint="eastAsia"/>
          <w:kern w:val="0"/>
          <w:position w:val="-6"/>
          <w:sz w:val="34"/>
          <w:szCs w:val="34"/>
        </w:rPr>
        <w:t>变换</w:t>
      </w:r>
    </w:p>
    <w:p w14:paraId="0B74C5AD" w14:textId="77777777" w:rsidR="005B753A" w:rsidRPr="001F6728" w:rsidRDefault="005B753A" w:rsidP="005B753A">
      <w:pPr>
        <w:autoSpaceDE w:val="0"/>
        <w:autoSpaceDN w:val="0"/>
        <w:adjustRightInd w:val="0"/>
        <w:snapToGrid w:val="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12"/>
          <w:sz w:val="34"/>
          <w:szCs w:val="34"/>
        </w:rPr>
        <w:object w:dxaOrig="2040" w:dyaOrig="360" w14:anchorId="5F5E3703">
          <v:shape id="_x0000_i1104" type="#_x0000_t75" style="width:102pt;height:18.6pt" o:ole="">
            <v:imagedata r:id="rId153" o:title=""/>
          </v:shape>
          <o:OLEObject Type="Embed" ProgID="Equation.DSMT4" ShapeID="_x0000_i1104" DrawAspect="Content" ObjectID="_1548943679" r:id="rId154"/>
        </w:object>
      </w:r>
    </w:p>
    <w:p w14:paraId="6EF635F0" w14:textId="03CF7904" w:rsidR="00356C3B" w:rsidRPr="001F6728" w:rsidRDefault="00356C3B" w:rsidP="00356C3B">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snapToGrid w:val="0"/>
          <w:kern w:val="0"/>
          <w:sz w:val="34"/>
          <w:szCs w:val="34"/>
        </w:rPr>
        <w:t>作为批量归一化</w:t>
      </w:r>
      <w:r w:rsidR="004D1E8F" w:rsidRPr="001F6728">
        <w:rPr>
          <w:rFonts w:asciiTheme="majorEastAsia" w:eastAsiaTheme="majorEastAsia" w:hAnsiTheme="majorEastAsia" w:cs="Times New Roman" w:hint="eastAsia"/>
          <w:snapToGrid w:val="0"/>
          <w:kern w:val="0"/>
          <w:sz w:val="34"/>
          <w:szCs w:val="34"/>
        </w:rPr>
        <w:t>（BN）</w:t>
      </w:r>
      <w:r w:rsidRPr="001F6728">
        <w:rPr>
          <w:rFonts w:asciiTheme="majorEastAsia" w:eastAsiaTheme="majorEastAsia" w:hAnsiTheme="majorEastAsia" w:cs="Times New Roman" w:hint="eastAsia"/>
          <w:snapToGrid w:val="0"/>
          <w:kern w:val="0"/>
          <w:sz w:val="34"/>
          <w:szCs w:val="34"/>
        </w:rPr>
        <w:t>转换。我们在算法1中提出</w:t>
      </w:r>
      <w:r w:rsidR="00C14C25">
        <w:rPr>
          <w:rFonts w:asciiTheme="majorEastAsia" w:eastAsiaTheme="majorEastAsia" w:hAnsiTheme="majorEastAsia" w:cs="Times New Roman" w:hint="eastAsia"/>
          <w:snapToGrid w:val="0"/>
          <w:kern w:val="0"/>
          <w:sz w:val="34"/>
          <w:szCs w:val="34"/>
        </w:rPr>
        <w:t>BN变换</w:t>
      </w:r>
      <w:r w:rsidRPr="001F6728">
        <w:rPr>
          <w:rFonts w:asciiTheme="majorEastAsia" w:eastAsiaTheme="majorEastAsia" w:hAnsiTheme="majorEastAsia" w:cs="Times New Roman" w:hint="eastAsia"/>
          <w:snapToGrid w:val="0"/>
          <w:kern w:val="0"/>
          <w:sz w:val="34"/>
          <w:szCs w:val="34"/>
        </w:rPr>
        <w:t>。在这个算法里</w:t>
      </w:r>
      <w:r w:rsidRPr="001F6728">
        <w:rPr>
          <w:rFonts w:asciiTheme="majorEastAsia" w:eastAsiaTheme="majorEastAsia" w:hAnsiTheme="majorEastAsia" w:cs="Times New Roman"/>
          <w:kern w:val="0"/>
          <w:position w:val="-4"/>
          <w:sz w:val="34"/>
          <w:szCs w:val="34"/>
        </w:rPr>
        <w:object w:dxaOrig="200" w:dyaOrig="200" w14:anchorId="3C4782AF">
          <v:shape id="_x0000_i1105" type="#_x0000_t75" style="width:9.6pt;height:10.8pt" o:ole="">
            <v:imagedata r:id="rId155" o:title=""/>
          </v:shape>
          <o:OLEObject Type="Embed" ProgID="Equation.DSMT4" ShapeID="_x0000_i1105" DrawAspect="Content" ObjectID="_1548943680" r:id="rId156"/>
        </w:object>
      </w:r>
      <w:r w:rsidRPr="001F6728">
        <w:rPr>
          <w:rFonts w:asciiTheme="majorEastAsia" w:eastAsiaTheme="majorEastAsia" w:hAnsiTheme="majorEastAsia" w:cs="Times New Roman" w:hint="eastAsia"/>
          <w:kern w:val="0"/>
          <w:position w:val="-4"/>
          <w:sz w:val="34"/>
          <w:szCs w:val="34"/>
        </w:rPr>
        <w:t>是用于数值稳定性添加到小批量方差的常数</w:t>
      </w:r>
      <w:r w:rsidR="000D774F" w:rsidRPr="001F6728">
        <w:rPr>
          <w:rFonts w:asciiTheme="majorEastAsia" w:eastAsiaTheme="majorEastAsia" w:hAnsiTheme="majorEastAsia" w:cs="Times New Roman" w:hint="eastAsia"/>
          <w:kern w:val="0"/>
          <w:position w:val="-4"/>
          <w:sz w:val="34"/>
          <w:szCs w:val="34"/>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522"/>
      </w:tblGrid>
      <w:tr w:rsidR="000D774F" w:rsidRPr="001F6728" w14:paraId="47B9BD50" w14:textId="77777777" w:rsidTr="00BD0E41">
        <w:trPr>
          <w:trHeight w:val="602"/>
        </w:trPr>
        <w:tc>
          <w:tcPr>
            <w:tcW w:w="8522" w:type="dxa"/>
          </w:tcPr>
          <w:p w14:paraId="016625C5" w14:textId="77777777" w:rsidR="000D774F" w:rsidRPr="001F6728" w:rsidRDefault="000D774F" w:rsidP="000D774F">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b/>
                <w:snapToGrid w:val="0"/>
                <w:kern w:val="0"/>
                <w:sz w:val="34"/>
                <w:szCs w:val="34"/>
              </w:rPr>
              <w:t xml:space="preserve">输入: </w:t>
            </w:r>
            <w:r w:rsidRPr="001F6728">
              <w:rPr>
                <w:rFonts w:asciiTheme="majorEastAsia" w:eastAsiaTheme="majorEastAsia" w:hAnsiTheme="majorEastAsia" w:cs="Times New Roman" w:hint="eastAsia"/>
                <w:snapToGrid w:val="0"/>
                <w:kern w:val="0"/>
                <w:sz w:val="34"/>
                <w:szCs w:val="34"/>
              </w:rPr>
              <w:t>在一个小批量上</w:t>
            </w:r>
            <w:r w:rsidRPr="001F6728">
              <w:rPr>
                <w:rFonts w:asciiTheme="majorEastAsia" w:eastAsiaTheme="majorEastAsia" w:hAnsiTheme="majorEastAsia" w:cs="Times New Roman"/>
                <w:kern w:val="0"/>
                <w:position w:val="-6"/>
                <w:sz w:val="34"/>
                <w:szCs w:val="34"/>
              </w:rPr>
              <w:object w:dxaOrig="200" w:dyaOrig="220" w14:anchorId="2E913CB9">
                <v:shape id="_x0000_i1106" type="#_x0000_t75" style="width:9.6pt;height:11.4pt" o:ole="">
                  <v:imagedata r:id="rId157" o:title=""/>
                </v:shape>
                <o:OLEObject Type="Embed" ProgID="Equation.DSMT4" ShapeID="_x0000_i1106" DrawAspect="Content" ObjectID="_1548943681" r:id="rId158"/>
              </w:object>
            </w:r>
            <w:r w:rsidRPr="001F6728">
              <w:rPr>
                <w:rFonts w:asciiTheme="majorEastAsia" w:eastAsiaTheme="majorEastAsia" w:hAnsiTheme="majorEastAsia" w:cs="Times New Roman" w:hint="eastAsia"/>
                <w:snapToGrid w:val="0"/>
                <w:kern w:val="0"/>
                <w:sz w:val="34"/>
                <w:szCs w:val="34"/>
              </w:rPr>
              <w:t>的值：</w:t>
            </w:r>
            <w:r w:rsidRPr="001F6728">
              <w:rPr>
                <w:rFonts w:asciiTheme="majorEastAsia" w:eastAsiaTheme="majorEastAsia" w:hAnsiTheme="majorEastAsia" w:cs="Times New Roman"/>
                <w:kern w:val="0"/>
                <w:position w:val="-14"/>
                <w:sz w:val="34"/>
                <w:szCs w:val="34"/>
              </w:rPr>
              <w:object w:dxaOrig="1060" w:dyaOrig="400" w14:anchorId="44194CBF">
                <v:shape id="_x0000_i1107" type="#_x0000_t75" style="width:53.4pt;height:21pt" o:ole="">
                  <v:imagedata r:id="rId147" o:title=""/>
                </v:shape>
                <o:OLEObject Type="Embed" ProgID="Equation.DSMT4" ShapeID="_x0000_i1107" DrawAspect="Content" ObjectID="_1548943682" r:id="rId159"/>
              </w:object>
            </w:r>
            <w:r w:rsidRPr="001F6728">
              <w:rPr>
                <w:rFonts w:asciiTheme="majorEastAsia" w:eastAsiaTheme="majorEastAsia" w:hAnsiTheme="majorEastAsia" w:cs="Times New Roman" w:hint="eastAsia"/>
                <w:kern w:val="0"/>
                <w:position w:val="-4"/>
                <w:sz w:val="34"/>
                <w:szCs w:val="34"/>
              </w:rPr>
              <w:t>；</w:t>
            </w:r>
          </w:p>
          <w:p w14:paraId="108F2175" w14:textId="77777777" w:rsidR="000D774F" w:rsidRPr="001F6728" w:rsidRDefault="000D774F" w:rsidP="000D774F">
            <w:pPr>
              <w:autoSpaceDE w:val="0"/>
              <w:autoSpaceDN w:val="0"/>
              <w:adjustRightInd w:val="0"/>
              <w:snapToGrid w:val="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kern w:val="0"/>
                <w:position w:val="-4"/>
                <w:sz w:val="34"/>
                <w:szCs w:val="34"/>
              </w:rPr>
              <w:t xml:space="preserve">      学习参数是</w:t>
            </w:r>
            <w:r w:rsidRPr="001F6728">
              <w:rPr>
                <w:rFonts w:asciiTheme="majorEastAsia" w:eastAsiaTheme="majorEastAsia" w:hAnsiTheme="majorEastAsia" w:cs="Times New Roman"/>
                <w:kern w:val="0"/>
                <w:position w:val="-10"/>
                <w:sz w:val="34"/>
                <w:szCs w:val="34"/>
              </w:rPr>
              <w:object w:dxaOrig="480" w:dyaOrig="320" w14:anchorId="4F3958DD">
                <v:shape id="_x0000_i1108" type="#_x0000_t75" style="width:24pt;height:16.2pt" o:ole="">
                  <v:imagedata r:id="rId160" o:title=""/>
                </v:shape>
                <o:OLEObject Type="Embed" ProgID="Equation.DSMT4" ShapeID="_x0000_i1108" DrawAspect="Content" ObjectID="_1548943683" r:id="rId161"/>
              </w:object>
            </w:r>
          </w:p>
        </w:tc>
      </w:tr>
      <w:tr w:rsidR="000D774F" w:rsidRPr="001F6728" w14:paraId="7897F3A2" w14:textId="77777777" w:rsidTr="00BD0E41">
        <w:tc>
          <w:tcPr>
            <w:tcW w:w="8522" w:type="dxa"/>
          </w:tcPr>
          <w:p w14:paraId="026C9293" w14:textId="77777777" w:rsidR="000D774F" w:rsidRPr="001F6728" w:rsidRDefault="000D774F" w:rsidP="00356C3B">
            <w:pPr>
              <w:autoSpaceDE w:val="0"/>
              <w:autoSpaceDN w:val="0"/>
              <w:adjustRightInd w:val="0"/>
              <w:snapToGrid w:val="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b/>
                <w:snapToGrid w:val="0"/>
                <w:kern w:val="0"/>
                <w:sz w:val="34"/>
                <w:szCs w:val="34"/>
              </w:rPr>
              <w:t>输出</w:t>
            </w:r>
            <w:r w:rsidRPr="001F6728">
              <w:rPr>
                <w:rFonts w:asciiTheme="majorEastAsia" w:eastAsiaTheme="majorEastAsia" w:hAnsiTheme="majorEastAsia" w:cs="Times New Roman" w:hint="eastAsia"/>
                <w:snapToGrid w:val="0"/>
                <w:kern w:val="0"/>
                <w:sz w:val="34"/>
                <w:szCs w:val="34"/>
              </w:rPr>
              <w:t>：</w:t>
            </w:r>
            <w:r w:rsidRPr="001F6728">
              <w:rPr>
                <w:rFonts w:asciiTheme="majorEastAsia" w:eastAsiaTheme="majorEastAsia" w:hAnsiTheme="majorEastAsia" w:cs="Times New Roman"/>
                <w:kern w:val="0"/>
                <w:position w:val="-14"/>
                <w:sz w:val="34"/>
                <w:szCs w:val="34"/>
              </w:rPr>
              <w:object w:dxaOrig="1500" w:dyaOrig="400" w14:anchorId="0A03E931">
                <v:shape id="_x0000_i1109" type="#_x0000_t75" style="width:75pt;height:21pt" o:ole="">
                  <v:imagedata r:id="rId162" o:title=""/>
                </v:shape>
                <o:OLEObject Type="Embed" ProgID="Equation.DSMT4" ShapeID="_x0000_i1109" DrawAspect="Content" ObjectID="_1548943684" r:id="rId163"/>
              </w:object>
            </w:r>
          </w:p>
        </w:tc>
      </w:tr>
      <w:tr w:rsidR="000D774F" w:rsidRPr="001F6728" w14:paraId="3E41D782" w14:textId="77777777" w:rsidTr="00BD0E41">
        <w:tc>
          <w:tcPr>
            <w:tcW w:w="8522" w:type="dxa"/>
          </w:tcPr>
          <w:p w14:paraId="7AB749E5" w14:textId="77777777" w:rsidR="000D774F" w:rsidRPr="001F6728" w:rsidRDefault="000D774F" w:rsidP="000D774F">
            <w:pPr>
              <w:autoSpaceDE w:val="0"/>
              <w:autoSpaceDN w:val="0"/>
              <w:adjustRightInd w:val="0"/>
              <w:snapToGrid w:val="0"/>
              <w:ind w:firstLineChars="150" w:firstLine="51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kern w:val="0"/>
                <w:position w:val="-28"/>
                <w:sz w:val="34"/>
                <w:szCs w:val="34"/>
              </w:rPr>
              <w:object w:dxaOrig="1400" w:dyaOrig="680" w14:anchorId="5FFF1635">
                <v:shape id="_x0000_i1110" type="#_x0000_t75" style="width:69.6pt;height:35.4pt" o:ole="">
                  <v:imagedata r:id="rId164" o:title=""/>
                </v:shape>
                <o:OLEObject Type="Embed" ProgID="Equation.DSMT4" ShapeID="_x0000_i1110" DrawAspect="Content" ObjectID="_1548943685" r:id="rId165"/>
              </w:object>
            </w:r>
            <w:r w:rsidR="006F40FC" w:rsidRPr="001F6728">
              <w:rPr>
                <w:rFonts w:asciiTheme="majorEastAsia" w:eastAsiaTheme="majorEastAsia" w:hAnsiTheme="majorEastAsia" w:cs="Times New Roman" w:hint="eastAsia"/>
                <w:kern w:val="0"/>
                <w:position w:val="-4"/>
                <w:sz w:val="34"/>
                <w:szCs w:val="34"/>
              </w:rPr>
              <w:t xml:space="preserve">                   //批量均值</w:t>
            </w:r>
          </w:p>
        </w:tc>
      </w:tr>
      <w:tr w:rsidR="000D774F" w:rsidRPr="001F6728" w14:paraId="790EB8C9" w14:textId="77777777" w:rsidTr="00BD0E41">
        <w:tc>
          <w:tcPr>
            <w:tcW w:w="8522" w:type="dxa"/>
          </w:tcPr>
          <w:p w14:paraId="6CB3BC20" w14:textId="77777777" w:rsidR="000D774F" w:rsidRPr="001F6728" w:rsidRDefault="000D774F" w:rsidP="00356C3B">
            <w:pPr>
              <w:autoSpaceDE w:val="0"/>
              <w:autoSpaceDN w:val="0"/>
              <w:adjustRightInd w:val="0"/>
              <w:snapToGrid w:val="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snapToGrid w:val="0"/>
                <w:kern w:val="0"/>
                <w:sz w:val="34"/>
                <w:szCs w:val="34"/>
              </w:rPr>
              <w:t xml:space="preserve">   </w:t>
            </w:r>
            <w:r w:rsidRPr="001F6728">
              <w:rPr>
                <w:rFonts w:asciiTheme="majorEastAsia" w:eastAsiaTheme="majorEastAsia" w:hAnsiTheme="majorEastAsia" w:cs="Times New Roman"/>
                <w:kern w:val="0"/>
                <w:position w:val="-28"/>
                <w:sz w:val="34"/>
                <w:szCs w:val="34"/>
              </w:rPr>
              <w:object w:dxaOrig="2140" w:dyaOrig="720" w14:anchorId="4AC7C72E">
                <v:shape id="_x0000_i1111" type="#_x0000_t75" style="width:107.4pt;height:37.8pt" o:ole="">
                  <v:imagedata r:id="rId166" o:title=""/>
                </v:shape>
                <o:OLEObject Type="Embed" ProgID="Equation.DSMT4" ShapeID="_x0000_i1111" DrawAspect="Content" ObjectID="_1548943686" r:id="rId167"/>
              </w:object>
            </w:r>
            <w:r w:rsidR="006F40FC" w:rsidRPr="001F6728">
              <w:rPr>
                <w:rFonts w:asciiTheme="majorEastAsia" w:eastAsiaTheme="majorEastAsia" w:hAnsiTheme="majorEastAsia" w:cs="Times New Roman" w:hint="eastAsia"/>
                <w:kern w:val="0"/>
                <w:position w:val="-4"/>
                <w:sz w:val="34"/>
                <w:szCs w:val="34"/>
              </w:rPr>
              <w:t xml:space="preserve">              //批量方差</w:t>
            </w:r>
          </w:p>
        </w:tc>
      </w:tr>
      <w:tr w:rsidR="000D774F" w:rsidRPr="001F6728" w14:paraId="31B056A6" w14:textId="77777777" w:rsidTr="00BD0E41">
        <w:tc>
          <w:tcPr>
            <w:tcW w:w="8522" w:type="dxa"/>
          </w:tcPr>
          <w:p w14:paraId="5294D2E2" w14:textId="77777777" w:rsidR="000D774F" w:rsidRPr="001F6728" w:rsidRDefault="000D774F" w:rsidP="00356C3B">
            <w:pPr>
              <w:autoSpaceDE w:val="0"/>
              <w:autoSpaceDN w:val="0"/>
              <w:adjustRightInd w:val="0"/>
              <w:snapToGrid w:val="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snapToGrid w:val="0"/>
                <w:kern w:val="0"/>
                <w:sz w:val="34"/>
                <w:szCs w:val="34"/>
              </w:rPr>
              <w:t xml:space="preserve">   </w:t>
            </w:r>
            <w:r w:rsidRPr="001F6728">
              <w:rPr>
                <w:rFonts w:asciiTheme="majorEastAsia" w:eastAsiaTheme="majorEastAsia" w:hAnsiTheme="majorEastAsia" w:cs="Times New Roman"/>
                <w:kern w:val="0"/>
                <w:position w:val="-36"/>
                <w:sz w:val="34"/>
                <w:szCs w:val="34"/>
              </w:rPr>
              <w:object w:dxaOrig="1400" w:dyaOrig="740" w14:anchorId="41E93FAA">
                <v:shape id="_x0000_i1112" type="#_x0000_t75" style="width:69.6pt;height:38.4pt" o:ole="">
                  <v:imagedata r:id="rId168" o:title=""/>
                </v:shape>
                <o:OLEObject Type="Embed" ProgID="Equation.DSMT4" ShapeID="_x0000_i1112" DrawAspect="Content" ObjectID="_1548943687" r:id="rId169"/>
              </w:object>
            </w:r>
            <w:r w:rsidR="006F40FC" w:rsidRPr="001F6728">
              <w:rPr>
                <w:rFonts w:asciiTheme="majorEastAsia" w:eastAsiaTheme="majorEastAsia" w:hAnsiTheme="majorEastAsia" w:cs="Times New Roman" w:hint="eastAsia"/>
                <w:kern w:val="0"/>
                <w:position w:val="-4"/>
                <w:sz w:val="34"/>
                <w:szCs w:val="34"/>
              </w:rPr>
              <w:t xml:space="preserve">                  //归一化</w:t>
            </w:r>
          </w:p>
        </w:tc>
      </w:tr>
      <w:tr w:rsidR="000D774F" w:rsidRPr="001F6728" w14:paraId="065BBAF3" w14:textId="77777777" w:rsidTr="00BD0E41">
        <w:tc>
          <w:tcPr>
            <w:tcW w:w="8522" w:type="dxa"/>
          </w:tcPr>
          <w:p w14:paraId="38DDACE1" w14:textId="77777777" w:rsidR="000D774F" w:rsidRPr="001F6728" w:rsidRDefault="006F40FC" w:rsidP="00435A65">
            <w:pPr>
              <w:autoSpaceDE w:val="0"/>
              <w:autoSpaceDN w:val="0"/>
              <w:adjustRightInd w:val="0"/>
              <w:snapToGrid w:val="0"/>
              <w:rPr>
                <w:rFonts w:asciiTheme="majorEastAsia" w:eastAsiaTheme="majorEastAsia" w:hAnsiTheme="majorEastAsia" w:cs="Times New Roman"/>
                <w:snapToGrid w:val="0"/>
                <w:kern w:val="0"/>
                <w:sz w:val="34"/>
                <w:szCs w:val="34"/>
              </w:rPr>
            </w:pPr>
            <w:r w:rsidRPr="001F6728">
              <w:rPr>
                <w:rFonts w:asciiTheme="majorEastAsia" w:eastAsiaTheme="majorEastAsia" w:hAnsiTheme="majorEastAsia" w:cs="Times New Roman" w:hint="eastAsia"/>
                <w:snapToGrid w:val="0"/>
                <w:kern w:val="0"/>
                <w:sz w:val="34"/>
                <w:szCs w:val="34"/>
              </w:rPr>
              <w:t xml:space="preserve">   </w:t>
            </w:r>
            <w:r w:rsidRPr="001F6728">
              <w:rPr>
                <w:rFonts w:asciiTheme="majorEastAsia" w:eastAsiaTheme="majorEastAsia" w:hAnsiTheme="majorEastAsia" w:cs="Times New Roman"/>
                <w:kern w:val="0"/>
                <w:position w:val="-14"/>
                <w:sz w:val="34"/>
                <w:szCs w:val="34"/>
              </w:rPr>
              <w:object w:dxaOrig="2520" w:dyaOrig="400" w14:anchorId="419D8E10">
                <v:shape id="_x0000_i1113" type="#_x0000_t75" style="width:126pt;height:21pt" o:ole="">
                  <v:imagedata r:id="rId170" o:title=""/>
                </v:shape>
                <o:OLEObject Type="Embed" ProgID="Equation.DSMT4" ShapeID="_x0000_i1113" DrawAspect="Content" ObjectID="_1548943688" r:id="rId171"/>
              </w:object>
            </w:r>
            <w:r w:rsidRPr="001F6728">
              <w:rPr>
                <w:rFonts w:asciiTheme="majorEastAsia" w:eastAsiaTheme="majorEastAsia" w:hAnsiTheme="majorEastAsia" w:cs="Times New Roman" w:hint="eastAsia"/>
                <w:kern w:val="0"/>
                <w:position w:val="-4"/>
                <w:sz w:val="34"/>
                <w:szCs w:val="34"/>
              </w:rPr>
              <w:t xml:space="preserve">           //缩放和</w:t>
            </w:r>
            <w:r w:rsidR="00435A65" w:rsidRPr="001F6728">
              <w:rPr>
                <w:rFonts w:asciiTheme="majorEastAsia" w:eastAsiaTheme="majorEastAsia" w:hAnsiTheme="majorEastAsia" w:cs="Times New Roman" w:hint="eastAsia"/>
                <w:kern w:val="0"/>
                <w:position w:val="-4"/>
                <w:sz w:val="34"/>
                <w:szCs w:val="34"/>
              </w:rPr>
              <w:t>偏</w:t>
            </w:r>
            <w:r w:rsidRPr="001F6728">
              <w:rPr>
                <w:rFonts w:asciiTheme="majorEastAsia" w:eastAsiaTheme="majorEastAsia" w:hAnsiTheme="majorEastAsia" w:cs="Times New Roman" w:hint="eastAsia"/>
                <w:kern w:val="0"/>
                <w:position w:val="-4"/>
                <w:sz w:val="34"/>
                <w:szCs w:val="34"/>
              </w:rPr>
              <w:t>移</w:t>
            </w:r>
          </w:p>
        </w:tc>
      </w:tr>
    </w:tbl>
    <w:p w14:paraId="3C031408" w14:textId="5B2D362F" w:rsidR="005B753A" w:rsidRPr="001F6728" w:rsidRDefault="00DD76E8" w:rsidP="00DD76E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snapToGrid w:val="0"/>
          <w:kern w:val="0"/>
          <w:sz w:val="34"/>
          <w:szCs w:val="34"/>
        </w:rPr>
        <w:t>算法1：</w:t>
      </w:r>
      <w:r w:rsidR="00C14C25">
        <w:rPr>
          <w:rFonts w:asciiTheme="majorEastAsia" w:eastAsiaTheme="majorEastAsia" w:hAnsiTheme="majorEastAsia" w:cs="Times New Roman" w:hint="eastAsia"/>
          <w:snapToGrid w:val="0"/>
          <w:kern w:val="0"/>
          <w:sz w:val="34"/>
          <w:szCs w:val="34"/>
        </w:rPr>
        <w:t>BN变换</w:t>
      </w:r>
      <w:r w:rsidRPr="001F6728">
        <w:rPr>
          <w:rFonts w:asciiTheme="majorEastAsia" w:eastAsiaTheme="majorEastAsia" w:hAnsiTheme="majorEastAsia" w:cs="Times New Roman" w:hint="eastAsia"/>
          <w:snapToGrid w:val="0"/>
          <w:kern w:val="0"/>
          <w:sz w:val="34"/>
          <w:szCs w:val="34"/>
        </w:rPr>
        <w:t>，应用于小批量上的激活</w:t>
      </w:r>
      <w:r w:rsidRPr="001F6728">
        <w:rPr>
          <w:rFonts w:asciiTheme="majorEastAsia" w:eastAsiaTheme="majorEastAsia" w:hAnsiTheme="majorEastAsia" w:cs="Times New Roman"/>
          <w:kern w:val="0"/>
          <w:position w:val="-6"/>
          <w:sz w:val="34"/>
          <w:szCs w:val="34"/>
        </w:rPr>
        <w:object w:dxaOrig="200" w:dyaOrig="220" w14:anchorId="128BEFB1">
          <v:shape id="_x0000_i1114" type="#_x0000_t75" style="width:9.6pt;height:11.4pt" o:ole="">
            <v:imagedata r:id="rId172" o:title=""/>
          </v:shape>
          <o:OLEObject Type="Embed" ProgID="Equation.DSMT4" ShapeID="_x0000_i1114" DrawAspect="Content" ObjectID="_1548943689" r:id="rId173"/>
        </w:object>
      </w:r>
      <w:r w:rsidRPr="001F6728">
        <w:rPr>
          <w:rFonts w:asciiTheme="majorEastAsia" w:eastAsiaTheme="majorEastAsia" w:hAnsiTheme="majorEastAsia" w:cs="Times New Roman" w:hint="eastAsia"/>
          <w:kern w:val="0"/>
          <w:position w:val="-4"/>
          <w:sz w:val="34"/>
          <w:szCs w:val="34"/>
        </w:rPr>
        <w:t>。</w:t>
      </w:r>
    </w:p>
    <w:p w14:paraId="3D36F23E" w14:textId="2AF1CAE4" w:rsidR="00DD76E8" w:rsidRPr="001F6728" w:rsidRDefault="00C14C25" w:rsidP="00DD76E8">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Pr>
          <w:rFonts w:asciiTheme="majorEastAsia" w:eastAsiaTheme="majorEastAsia" w:hAnsiTheme="majorEastAsia" w:cs="Times New Roman" w:hint="eastAsia"/>
          <w:snapToGrid w:val="0"/>
          <w:kern w:val="0"/>
          <w:sz w:val="34"/>
          <w:szCs w:val="34"/>
        </w:rPr>
        <w:t>BN变换</w:t>
      </w:r>
      <w:r w:rsidR="007D5673">
        <w:rPr>
          <w:rFonts w:asciiTheme="majorEastAsia" w:eastAsiaTheme="majorEastAsia" w:hAnsiTheme="majorEastAsia" w:cs="Times New Roman" w:hint="eastAsia"/>
          <w:snapToGrid w:val="0"/>
          <w:kern w:val="0"/>
          <w:sz w:val="34"/>
          <w:szCs w:val="34"/>
        </w:rPr>
        <w:t>可以被添加到网络中</w:t>
      </w:r>
      <w:r w:rsidR="00435A65" w:rsidRPr="001F6728">
        <w:rPr>
          <w:rFonts w:asciiTheme="majorEastAsia" w:eastAsiaTheme="majorEastAsia" w:hAnsiTheme="majorEastAsia" w:cs="Times New Roman" w:hint="eastAsia"/>
          <w:snapToGrid w:val="0"/>
          <w:kern w:val="0"/>
          <w:sz w:val="34"/>
          <w:szCs w:val="34"/>
        </w:rPr>
        <w:t>任何</w:t>
      </w:r>
      <w:r w:rsidR="007D5673">
        <w:rPr>
          <w:rFonts w:asciiTheme="majorEastAsia" w:eastAsiaTheme="majorEastAsia" w:hAnsiTheme="majorEastAsia" w:cs="Times New Roman" w:hint="eastAsia"/>
          <w:snapToGrid w:val="0"/>
          <w:kern w:val="0"/>
          <w:sz w:val="34"/>
          <w:szCs w:val="34"/>
        </w:rPr>
        <w:t>一个</w:t>
      </w:r>
      <w:r w:rsidR="00435A65" w:rsidRPr="001F6728">
        <w:rPr>
          <w:rFonts w:asciiTheme="majorEastAsia" w:eastAsiaTheme="majorEastAsia" w:hAnsiTheme="majorEastAsia" w:cs="Times New Roman" w:hint="eastAsia"/>
          <w:snapToGrid w:val="0"/>
          <w:kern w:val="0"/>
          <w:sz w:val="34"/>
          <w:szCs w:val="34"/>
        </w:rPr>
        <w:t>激活</w:t>
      </w:r>
      <w:r w:rsidR="007D5673">
        <w:rPr>
          <w:rFonts w:asciiTheme="majorEastAsia" w:eastAsiaTheme="majorEastAsia" w:hAnsiTheme="majorEastAsia" w:cs="Times New Roman" w:hint="eastAsia"/>
          <w:snapToGrid w:val="0"/>
          <w:kern w:val="0"/>
          <w:sz w:val="34"/>
          <w:szCs w:val="34"/>
        </w:rPr>
        <w:t>上</w:t>
      </w:r>
      <w:r w:rsidR="00435A65" w:rsidRPr="001F6728">
        <w:rPr>
          <w:rFonts w:asciiTheme="majorEastAsia" w:eastAsiaTheme="majorEastAsia" w:hAnsiTheme="majorEastAsia" w:cs="Times New Roman" w:hint="eastAsia"/>
          <w:snapToGrid w:val="0"/>
          <w:kern w:val="0"/>
          <w:sz w:val="34"/>
          <w:szCs w:val="34"/>
        </w:rPr>
        <w:t>。在</w:t>
      </w:r>
      <w:r w:rsidR="00435A65" w:rsidRPr="001F6728">
        <w:rPr>
          <w:rFonts w:asciiTheme="majorEastAsia" w:eastAsiaTheme="majorEastAsia" w:hAnsiTheme="majorEastAsia" w:cs="Times New Roman"/>
          <w:kern w:val="0"/>
          <w:position w:val="-14"/>
          <w:sz w:val="34"/>
          <w:szCs w:val="34"/>
        </w:rPr>
        <w:object w:dxaOrig="1500" w:dyaOrig="400" w14:anchorId="29B8C763">
          <v:shape id="_x0000_i1115" type="#_x0000_t75" style="width:75pt;height:21pt" o:ole="">
            <v:imagedata r:id="rId162" o:title=""/>
          </v:shape>
          <o:OLEObject Type="Embed" ProgID="Equation.DSMT4" ShapeID="_x0000_i1115" DrawAspect="Content" ObjectID="_1548943690" r:id="rId174"/>
        </w:object>
      </w:r>
      <w:r w:rsidR="007D5673">
        <w:rPr>
          <w:rFonts w:asciiTheme="majorEastAsia" w:eastAsiaTheme="majorEastAsia" w:hAnsiTheme="majorEastAsia" w:cs="Times New Roman" w:hint="eastAsia"/>
          <w:kern w:val="0"/>
          <w:position w:val="-4"/>
          <w:sz w:val="34"/>
          <w:szCs w:val="34"/>
        </w:rPr>
        <w:t>里，我们需要强调</w:t>
      </w:r>
      <w:r w:rsidR="00435A65" w:rsidRPr="001F6728">
        <w:rPr>
          <w:rFonts w:asciiTheme="majorEastAsia" w:eastAsiaTheme="majorEastAsia" w:hAnsiTheme="majorEastAsia" w:cs="Times New Roman"/>
          <w:kern w:val="0"/>
          <w:position w:val="-10"/>
          <w:sz w:val="34"/>
          <w:szCs w:val="34"/>
        </w:rPr>
        <w:object w:dxaOrig="480" w:dyaOrig="320" w14:anchorId="576A3055">
          <v:shape id="_x0000_i1116" type="#_x0000_t75" style="width:24pt;height:16.2pt" o:ole="">
            <v:imagedata r:id="rId160" o:title=""/>
          </v:shape>
          <o:OLEObject Type="Embed" ProgID="Equation.DSMT4" ShapeID="_x0000_i1116" DrawAspect="Content" ObjectID="_1548943691" r:id="rId175"/>
        </w:object>
      </w:r>
      <w:r w:rsidR="007D5673">
        <w:rPr>
          <w:rFonts w:asciiTheme="majorEastAsia" w:eastAsiaTheme="majorEastAsia" w:hAnsiTheme="majorEastAsia" w:cs="Times New Roman" w:hint="eastAsia"/>
          <w:kern w:val="0"/>
          <w:position w:val="-4"/>
          <w:sz w:val="34"/>
          <w:szCs w:val="34"/>
        </w:rPr>
        <w:t>是学习参数。而且值得</w:t>
      </w:r>
      <w:r w:rsidR="00435A65" w:rsidRPr="001F6728">
        <w:rPr>
          <w:rFonts w:asciiTheme="majorEastAsia" w:eastAsiaTheme="majorEastAsia" w:hAnsiTheme="majorEastAsia" w:cs="Times New Roman" w:hint="eastAsia"/>
          <w:kern w:val="0"/>
          <w:position w:val="-4"/>
          <w:sz w:val="34"/>
          <w:szCs w:val="34"/>
        </w:rPr>
        <w:t>注意的是批量转换不</w:t>
      </w:r>
      <w:r w:rsidR="007D5673">
        <w:rPr>
          <w:rFonts w:asciiTheme="majorEastAsia" w:eastAsiaTheme="majorEastAsia" w:hAnsiTheme="majorEastAsia" w:cs="Times New Roman" w:hint="eastAsia"/>
          <w:kern w:val="0"/>
          <w:position w:val="-4"/>
          <w:sz w:val="34"/>
          <w:szCs w:val="34"/>
        </w:rPr>
        <w:t>是独立处理每个训练样本中的激活，</w:t>
      </w:r>
      <w:r w:rsidR="00435A65" w:rsidRPr="001F6728">
        <w:rPr>
          <w:rFonts w:asciiTheme="majorEastAsia" w:eastAsiaTheme="majorEastAsia" w:hAnsiTheme="majorEastAsia" w:cs="Times New Roman" w:hint="eastAsia"/>
          <w:kern w:val="0"/>
          <w:sz w:val="34"/>
          <w:szCs w:val="34"/>
        </w:rPr>
        <w:t>相反</w:t>
      </w:r>
      <w:r w:rsidR="00435A65" w:rsidRPr="001F6728">
        <w:rPr>
          <w:rFonts w:asciiTheme="majorEastAsia" w:eastAsiaTheme="majorEastAsia" w:hAnsiTheme="majorEastAsia" w:cs="Times New Roman" w:hint="eastAsia"/>
          <w:kern w:val="0"/>
          <w:position w:val="-4"/>
          <w:sz w:val="34"/>
          <w:szCs w:val="34"/>
        </w:rPr>
        <w:t>，</w:t>
      </w:r>
      <w:r w:rsidR="00435A65" w:rsidRPr="001F6728">
        <w:rPr>
          <w:rFonts w:asciiTheme="majorEastAsia" w:eastAsiaTheme="majorEastAsia" w:hAnsiTheme="majorEastAsia" w:cs="Times New Roman"/>
          <w:kern w:val="0"/>
          <w:position w:val="-14"/>
          <w:sz w:val="34"/>
          <w:szCs w:val="34"/>
        </w:rPr>
        <w:object w:dxaOrig="999" w:dyaOrig="400" w14:anchorId="2AE599AD">
          <v:shape id="_x0000_i1117" type="#_x0000_t75" style="width:50.4pt;height:21pt" o:ole="">
            <v:imagedata r:id="rId176" o:title=""/>
          </v:shape>
          <o:OLEObject Type="Embed" ProgID="Equation.DSMT4" ShapeID="_x0000_i1117" DrawAspect="Content" ObjectID="_1548943692" r:id="rId177"/>
        </w:object>
      </w:r>
      <w:r w:rsidR="007D5673">
        <w:rPr>
          <w:rFonts w:asciiTheme="majorEastAsia" w:eastAsiaTheme="majorEastAsia" w:hAnsiTheme="majorEastAsia" w:cs="Times New Roman" w:hint="eastAsia"/>
          <w:kern w:val="0"/>
          <w:sz w:val="34"/>
          <w:szCs w:val="34"/>
        </w:rPr>
        <w:t>既</w:t>
      </w:r>
      <w:r w:rsidR="00435A65" w:rsidRPr="001F6728">
        <w:rPr>
          <w:rFonts w:asciiTheme="majorEastAsia" w:eastAsiaTheme="majorEastAsia" w:hAnsiTheme="majorEastAsia" w:cs="Times New Roman" w:hint="eastAsia"/>
          <w:snapToGrid w:val="0"/>
          <w:kern w:val="0"/>
          <w:sz w:val="34"/>
          <w:szCs w:val="34"/>
        </w:rPr>
        <w:t>依赖于</w:t>
      </w:r>
      <w:r w:rsidR="007D5673">
        <w:rPr>
          <w:rFonts w:asciiTheme="majorEastAsia" w:eastAsiaTheme="majorEastAsia" w:hAnsiTheme="majorEastAsia" w:cs="Times New Roman" w:hint="eastAsia"/>
          <w:snapToGrid w:val="0"/>
          <w:kern w:val="0"/>
          <w:sz w:val="34"/>
          <w:szCs w:val="34"/>
        </w:rPr>
        <w:t>训练样本也依赖于</w:t>
      </w:r>
      <w:r w:rsidR="00435A65" w:rsidRPr="001F6728">
        <w:rPr>
          <w:rFonts w:asciiTheme="majorEastAsia" w:eastAsiaTheme="majorEastAsia" w:hAnsiTheme="majorEastAsia" w:cs="Times New Roman" w:hint="eastAsia"/>
          <w:snapToGrid w:val="0"/>
          <w:kern w:val="0"/>
          <w:sz w:val="34"/>
          <w:szCs w:val="34"/>
        </w:rPr>
        <w:t>小批量中的其他样本。这个缩放和偏移</w:t>
      </w:r>
      <w:r w:rsidR="007D5673">
        <w:rPr>
          <w:rFonts w:asciiTheme="majorEastAsia" w:eastAsiaTheme="majorEastAsia" w:hAnsiTheme="majorEastAsia" w:cs="Times New Roman" w:hint="eastAsia"/>
          <w:snapToGrid w:val="0"/>
          <w:kern w:val="0"/>
          <w:sz w:val="34"/>
          <w:szCs w:val="34"/>
        </w:rPr>
        <w:t>之后的</w:t>
      </w:r>
      <w:r w:rsidR="00435A65" w:rsidRPr="001F6728">
        <w:rPr>
          <w:rFonts w:asciiTheme="majorEastAsia" w:eastAsiaTheme="majorEastAsia" w:hAnsiTheme="majorEastAsia" w:cs="Times New Roman" w:hint="eastAsia"/>
          <w:snapToGrid w:val="0"/>
          <w:kern w:val="0"/>
          <w:sz w:val="34"/>
          <w:szCs w:val="34"/>
        </w:rPr>
        <w:t>值</w:t>
      </w:r>
      <w:r w:rsidR="00D46198" w:rsidRPr="001F6728">
        <w:rPr>
          <w:rFonts w:asciiTheme="majorEastAsia" w:eastAsiaTheme="majorEastAsia" w:hAnsiTheme="majorEastAsia" w:cs="Times New Roman"/>
          <w:kern w:val="0"/>
          <w:position w:val="-10"/>
          <w:sz w:val="34"/>
          <w:szCs w:val="34"/>
        </w:rPr>
        <w:object w:dxaOrig="220" w:dyaOrig="260" w14:anchorId="613387AC">
          <v:shape id="_x0000_i1118" type="#_x0000_t75" style="width:11.4pt;height:13.2pt" o:ole="">
            <v:imagedata r:id="rId178" o:title=""/>
          </v:shape>
          <o:OLEObject Type="Embed" ProgID="Equation.DSMT4" ShapeID="_x0000_i1118" DrawAspect="Content" ObjectID="_1548943693" r:id="rId179"/>
        </w:object>
      </w:r>
      <w:r w:rsidR="007D5673">
        <w:rPr>
          <w:rFonts w:asciiTheme="majorEastAsia" w:eastAsiaTheme="majorEastAsia" w:hAnsiTheme="majorEastAsia" w:cs="Times New Roman" w:hint="eastAsia"/>
          <w:snapToGrid w:val="0"/>
          <w:kern w:val="0"/>
          <w:sz w:val="34"/>
          <w:szCs w:val="34"/>
        </w:rPr>
        <w:t>被传递到其他网络层。</w:t>
      </w:r>
      <w:r w:rsidR="00D46198" w:rsidRPr="001F6728">
        <w:rPr>
          <w:rFonts w:asciiTheme="majorEastAsia" w:eastAsiaTheme="majorEastAsia" w:hAnsiTheme="majorEastAsia" w:cs="Times New Roman" w:hint="eastAsia"/>
          <w:snapToGrid w:val="0"/>
          <w:kern w:val="0"/>
          <w:sz w:val="34"/>
          <w:szCs w:val="34"/>
        </w:rPr>
        <w:t>这个归一化的激活</w:t>
      </w:r>
      <w:r w:rsidR="00D46198" w:rsidRPr="001F6728">
        <w:rPr>
          <w:rFonts w:asciiTheme="majorEastAsia" w:eastAsiaTheme="majorEastAsia" w:hAnsiTheme="majorEastAsia" w:cs="Times New Roman"/>
          <w:kern w:val="0"/>
          <w:position w:val="-6"/>
          <w:sz w:val="34"/>
          <w:szCs w:val="34"/>
        </w:rPr>
        <w:object w:dxaOrig="200" w:dyaOrig="279" w14:anchorId="743CB8D1">
          <v:shape id="_x0000_i1119" type="#_x0000_t75" style="width:9.6pt;height:14.4pt" o:ole="">
            <v:imagedata r:id="rId180" o:title=""/>
          </v:shape>
          <o:OLEObject Type="Embed" ProgID="Equation.DSMT4" ShapeID="_x0000_i1119" DrawAspect="Content" ObjectID="_1548943694" r:id="rId181"/>
        </w:object>
      </w:r>
      <w:r w:rsidR="007D5673">
        <w:rPr>
          <w:rFonts w:asciiTheme="majorEastAsia" w:eastAsiaTheme="majorEastAsia" w:hAnsiTheme="majorEastAsia" w:cs="Times New Roman" w:hint="eastAsia"/>
          <w:kern w:val="0"/>
          <w:sz w:val="34"/>
          <w:szCs w:val="34"/>
        </w:rPr>
        <w:t>虽然</w:t>
      </w:r>
      <w:r w:rsidR="007D5673">
        <w:rPr>
          <w:rFonts w:asciiTheme="majorEastAsia" w:eastAsiaTheme="majorEastAsia" w:hAnsiTheme="majorEastAsia" w:cs="Times New Roman" w:hint="eastAsia"/>
          <w:snapToGrid w:val="0"/>
          <w:kern w:val="0"/>
          <w:sz w:val="34"/>
          <w:szCs w:val="34"/>
        </w:rPr>
        <w:t>只存在于</w:t>
      </w:r>
      <w:r w:rsidR="00D46198" w:rsidRPr="001F6728">
        <w:rPr>
          <w:rFonts w:asciiTheme="majorEastAsia" w:eastAsiaTheme="majorEastAsia" w:hAnsiTheme="majorEastAsia" w:cs="Times New Roman" w:hint="eastAsia"/>
          <w:snapToGrid w:val="0"/>
          <w:kern w:val="0"/>
          <w:sz w:val="34"/>
          <w:szCs w:val="34"/>
        </w:rPr>
        <w:t>我们转换的内部，但</w:t>
      </w:r>
      <w:r w:rsidR="007D5673">
        <w:rPr>
          <w:rFonts w:asciiTheme="majorEastAsia" w:eastAsiaTheme="majorEastAsia" w:hAnsiTheme="majorEastAsia" w:cs="Times New Roman" w:hint="eastAsia"/>
          <w:snapToGrid w:val="0"/>
          <w:kern w:val="0"/>
          <w:sz w:val="34"/>
          <w:szCs w:val="34"/>
        </w:rPr>
        <w:t>是</w:t>
      </w:r>
      <w:r w:rsidR="00D46198" w:rsidRPr="001F6728">
        <w:rPr>
          <w:rFonts w:asciiTheme="majorEastAsia" w:eastAsiaTheme="majorEastAsia" w:hAnsiTheme="majorEastAsia" w:cs="Times New Roman" w:hint="eastAsia"/>
          <w:snapToGrid w:val="0"/>
          <w:kern w:val="0"/>
          <w:sz w:val="34"/>
          <w:szCs w:val="34"/>
        </w:rPr>
        <w:t>它们的存在是至关重要的。只要每个小批量的元素是从</w:t>
      </w:r>
      <w:r w:rsidR="00D46198" w:rsidRPr="001F6728">
        <w:rPr>
          <w:rFonts w:asciiTheme="majorEastAsia" w:eastAsiaTheme="majorEastAsia" w:hAnsiTheme="majorEastAsia" w:cs="Times New Roman" w:hint="eastAsia"/>
          <w:snapToGrid w:val="0"/>
          <w:kern w:val="0"/>
          <w:sz w:val="34"/>
          <w:szCs w:val="34"/>
        </w:rPr>
        <w:lastRenderedPageBreak/>
        <w:t>相同分布采样，如果我们忽略</w:t>
      </w:r>
      <w:r w:rsidR="00D46198" w:rsidRPr="001F6728">
        <w:rPr>
          <w:rFonts w:asciiTheme="majorEastAsia" w:eastAsiaTheme="majorEastAsia" w:hAnsiTheme="majorEastAsia" w:cs="Times New Roman"/>
          <w:kern w:val="0"/>
          <w:position w:val="-4"/>
          <w:sz w:val="34"/>
          <w:szCs w:val="34"/>
        </w:rPr>
        <w:object w:dxaOrig="200" w:dyaOrig="200" w14:anchorId="4E57361A">
          <v:shape id="_x0000_i1120" type="#_x0000_t75" style="width:9.6pt;height:10.8pt" o:ole="">
            <v:imagedata r:id="rId155" o:title=""/>
          </v:shape>
          <o:OLEObject Type="Embed" ProgID="Equation.DSMT4" ShapeID="_x0000_i1120" DrawAspect="Content" ObjectID="_1548943695" r:id="rId182"/>
        </w:object>
      </w:r>
      <w:r w:rsidR="00D46198" w:rsidRPr="001F6728">
        <w:rPr>
          <w:rFonts w:asciiTheme="majorEastAsia" w:eastAsiaTheme="majorEastAsia" w:hAnsiTheme="majorEastAsia" w:cs="Times New Roman" w:hint="eastAsia"/>
          <w:kern w:val="0"/>
          <w:position w:val="-4"/>
          <w:sz w:val="34"/>
          <w:szCs w:val="34"/>
        </w:rPr>
        <w:t>，</w:t>
      </w:r>
      <w:r w:rsidR="00D46198" w:rsidRPr="001F6728">
        <w:rPr>
          <w:rFonts w:asciiTheme="majorEastAsia" w:eastAsiaTheme="majorEastAsia" w:hAnsiTheme="majorEastAsia" w:cs="Times New Roman" w:hint="eastAsia"/>
          <w:snapToGrid w:val="0"/>
          <w:kern w:val="0"/>
          <w:sz w:val="34"/>
          <w:szCs w:val="34"/>
        </w:rPr>
        <w:t>任何</w:t>
      </w:r>
      <w:r w:rsidR="00D46198" w:rsidRPr="001F6728">
        <w:rPr>
          <w:rFonts w:asciiTheme="majorEastAsia" w:eastAsiaTheme="majorEastAsia" w:hAnsiTheme="majorEastAsia" w:cs="Times New Roman"/>
          <w:kern w:val="0"/>
          <w:position w:val="-6"/>
          <w:sz w:val="34"/>
          <w:szCs w:val="34"/>
        </w:rPr>
        <w:object w:dxaOrig="200" w:dyaOrig="279" w14:anchorId="1970B3D4">
          <v:shape id="_x0000_i1121" type="#_x0000_t75" style="width:9.6pt;height:14.4pt" o:ole="">
            <v:imagedata r:id="rId180" o:title=""/>
          </v:shape>
          <o:OLEObject Type="Embed" ProgID="Equation.DSMT4" ShapeID="_x0000_i1121" DrawAspect="Content" ObjectID="_1548943696" r:id="rId183"/>
        </w:object>
      </w:r>
      <w:r w:rsidR="00D46198" w:rsidRPr="001F6728">
        <w:rPr>
          <w:rFonts w:asciiTheme="majorEastAsia" w:eastAsiaTheme="majorEastAsia" w:hAnsiTheme="majorEastAsia" w:cs="Times New Roman" w:hint="eastAsia"/>
          <w:snapToGrid w:val="0"/>
          <w:kern w:val="0"/>
          <w:sz w:val="34"/>
          <w:szCs w:val="34"/>
        </w:rPr>
        <w:t>的值的分布都具有期望值为0和方差为1。</w:t>
      </w:r>
      <w:r w:rsidR="007D5673">
        <w:rPr>
          <w:rFonts w:asciiTheme="majorEastAsia" w:eastAsiaTheme="majorEastAsia" w:hAnsiTheme="majorEastAsia" w:cs="Times New Roman" w:hint="eastAsia"/>
          <w:snapToGrid w:val="0"/>
          <w:kern w:val="0"/>
          <w:sz w:val="34"/>
          <w:szCs w:val="34"/>
        </w:rPr>
        <w:t>这是因为</w:t>
      </w:r>
      <w:r w:rsidR="00EA67AC" w:rsidRPr="001F6728">
        <w:rPr>
          <w:rFonts w:asciiTheme="majorEastAsia" w:eastAsiaTheme="majorEastAsia" w:hAnsiTheme="majorEastAsia" w:cs="Times New Roman"/>
          <w:kern w:val="0"/>
          <w:position w:val="-28"/>
          <w:sz w:val="34"/>
          <w:szCs w:val="34"/>
        </w:rPr>
        <w:object w:dxaOrig="1140" w:dyaOrig="680" w14:anchorId="1A86F5BE">
          <v:shape id="_x0000_i1122" type="#_x0000_t75" style="width:57pt;height:35.4pt" o:ole="">
            <v:imagedata r:id="rId184" o:title=""/>
          </v:shape>
          <o:OLEObject Type="Embed" ProgID="Equation.DSMT4" ShapeID="_x0000_i1122" DrawAspect="Content" ObjectID="_1548943697" r:id="rId185"/>
        </w:object>
      </w:r>
      <w:r w:rsidR="007D5673">
        <w:rPr>
          <w:rFonts w:asciiTheme="majorEastAsia" w:eastAsiaTheme="majorEastAsia" w:hAnsiTheme="majorEastAsia" w:cs="Times New Roman" w:hint="eastAsia"/>
          <w:kern w:val="0"/>
          <w:sz w:val="34"/>
          <w:szCs w:val="34"/>
        </w:rPr>
        <w:t>且</w:t>
      </w:r>
      <w:r w:rsidR="00EA67AC" w:rsidRPr="001F6728">
        <w:rPr>
          <w:rFonts w:asciiTheme="majorEastAsia" w:eastAsiaTheme="majorEastAsia" w:hAnsiTheme="majorEastAsia" w:cs="Times New Roman"/>
          <w:kern w:val="0"/>
          <w:position w:val="-28"/>
          <w:sz w:val="34"/>
          <w:szCs w:val="34"/>
        </w:rPr>
        <w:object w:dxaOrig="1160" w:dyaOrig="680" w14:anchorId="6408C2B2">
          <v:shape id="_x0000_i1123" type="#_x0000_t75" style="width:57.6pt;height:35.4pt" o:ole="">
            <v:imagedata r:id="rId186" o:title=""/>
          </v:shape>
          <o:OLEObject Type="Embed" ProgID="Equation.DSMT4" ShapeID="_x0000_i1123" DrawAspect="Content" ObjectID="_1548943698" r:id="rId187"/>
        </w:object>
      </w:r>
      <w:r w:rsidR="00EA67AC" w:rsidRPr="001F6728">
        <w:rPr>
          <w:rFonts w:asciiTheme="majorEastAsia" w:eastAsiaTheme="majorEastAsia" w:hAnsiTheme="majorEastAsia" w:cs="Times New Roman" w:hint="eastAsia"/>
          <w:kern w:val="0"/>
          <w:position w:val="-4"/>
          <w:sz w:val="34"/>
          <w:szCs w:val="34"/>
        </w:rPr>
        <w:t>。每个</w:t>
      </w:r>
      <w:r w:rsidR="00EA67AC" w:rsidRPr="001F6728">
        <w:rPr>
          <w:rFonts w:asciiTheme="majorEastAsia" w:eastAsiaTheme="majorEastAsia" w:hAnsiTheme="majorEastAsia" w:cs="Times New Roman" w:hint="eastAsia"/>
          <w:kern w:val="0"/>
          <w:sz w:val="34"/>
          <w:szCs w:val="34"/>
        </w:rPr>
        <w:t>归一化的激活</w:t>
      </w:r>
      <w:r w:rsidR="00EA67AC" w:rsidRPr="001F6728">
        <w:rPr>
          <w:rFonts w:asciiTheme="majorEastAsia" w:eastAsiaTheme="majorEastAsia" w:hAnsiTheme="majorEastAsia" w:cs="Times New Roman"/>
          <w:kern w:val="0"/>
          <w:position w:val="-6"/>
          <w:sz w:val="34"/>
          <w:szCs w:val="34"/>
        </w:rPr>
        <w:object w:dxaOrig="400" w:dyaOrig="340" w14:anchorId="382A1556">
          <v:shape id="_x0000_i1124" type="#_x0000_t75" style="width:20.4pt;height:18pt" o:ole="">
            <v:imagedata r:id="rId188" o:title=""/>
          </v:shape>
          <o:OLEObject Type="Embed" ProgID="Equation.DSMT4" ShapeID="_x0000_i1124" DrawAspect="Content" ObjectID="_1548943699" r:id="rId189"/>
        </w:object>
      </w:r>
      <w:r w:rsidR="00EA67AC" w:rsidRPr="001F6728">
        <w:rPr>
          <w:rFonts w:asciiTheme="majorEastAsia" w:eastAsiaTheme="majorEastAsia" w:hAnsiTheme="majorEastAsia" w:cs="Times New Roman" w:hint="eastAsia"/>
          <w:kern w:val="0"/>
          <w:sz w:val="34"/>
          <w:szCs w:val="34"/>
        </w:rPr>
        <w:t>可以</w:t>
      </w:r>
      <w:r w:rsidR="007D5673">
        <w:rPr>
          <w:rFonts w:asciiTheme="majorEastAsia" w:eastAsiaTheme="majorEastAsia" w:hAnsiTheme="majorEastAsia" w:cs="Times New Roman" w:hint="eastAsia"/>
          <w:kern w:val="0"/>
          <w:sz w:val="34"/>
          <w:szCs w:val="34"/>
        </w:rPr>
        <w:t>看成是一个由</w:t>
      </w:r>
      <w:r w:rsidR="00EA67AC" w:rsidRPr="001F6728">
        <w:rPr>
          <w:rFonts w:asciiTheme="majorEastAsia" w:eastAsiaTheme="majorEastAsia" w:hAnsiTheme="majorEastAsia" w:cs="Times New Roman" w:hint="eastAsia"/>
          <w:kern w:val="0"/>
          <w:sz w:val="34"/>
          <w:szCs w:val="34"/>
        </w:rPr>
        <w:t>线性转换</w:t>
      </w:r>
      <w:r w:rsidR="00EA67AC" w:rsidRPr="001F6728">
        <w:rPr>
          <w:rFonts w:asciiTheme="majorEastAsia" w:eastAsiaTheme="majorEastAsia" w:hAnsiTheme="majorEastAsia" w:cs="Times New Roman"/>
          <w:kern w:val="0"/>
          <w:position w:val="-10"/>
          <w:sz w:val="34"/>
          <w:szCs w:val="34"/>
        </w:rPr>
        <w:object w:dxaOrig="1900" w:dyaOrig="380" w14:anchorId="241B3B9E">
          <v:shape id="_x0000_i1125" type="#_x0000_t75" style="width:95.4pt;height:19.2pt" o:ole="">
            <v:imagedata r:id="rId190" o:title=""/>
          </v:shape>
          <o:OLEObject Type="Embed" ProgID="Equation.DSMT4" ShapeID="_x0000_i1125" DrawAspect="Content" ObjectID="_1548943700" r:id="rId191"/>
        </w:object>
      </w:r>
      <w:r w:rsidR="007D5673">
        <w:rPr>
          <w:rFonts w:asciiTheme="majorEastAsia" w:eastAsiaTheme="majorEastAsia" w:hAnsiTheme="majorEastAsia" w:cs="Times New Roman" w:hint="eastAsia"/>
          <w:kern w:val="0"/>
          <w:sz w:val="34"/>
          <w:szCs w:val="34"/>
        </w:rPr>
        <w:t>组成的</w:t>
      </w:r>
      <w:r w:rsidR="00EA67AC" w:rsidRPr="001F6728">
        <w:rPr>
          <w:rFonts w:asciiTheme="majorEastAsia" w:eastAsiaTheme="majorEastAsia" w:hAnsiTheme="majorEastAsia" w:cs="Times New Roman" w:hint="eastAsia"/>
          <w:kern w:val="0"/>
          <w:sz w:val="34"/>
          <w:szCs w:val="34"/>
        </w:rPr>
        <w:t>子网络的输入，</w:t>
      </w:r>
      <w:r w:rsidR="007D5673">
        <w:rPr>
          <w:rFonts w:asciiTheme="majorEastAsia" w:eastAsiaTheme="majorEastAsia" w:hAnsiTheme="majorEastAsia" w:cs="Times New Roman" w:hint="eastAsia"/>
          <w:kern w:val="0"/>
          <w:sz w:val="34"/>
          <w:szCs w:val="34"/>
        </w:rPr>
        <w:t>而这个子网络的输出</w:t>
      </w:r>
      <w:r w:rsidR="005A294C">
        <w:rPr>
          <w:rFonts w:asciiTheme="majorEastAsia" w:eastAsiaTheme="majorEastAsia" w:hAnsiTheme="majorEastAsia" w:cs="Times New Roman" w:hint="eastAsia"/>
          <w:kern w:val="0"/>
          <w:sz w:val="34"/>
          <w:szCs w:val="34"/>
        </w:rPr>
        <w:t>则被导入</w:t>
      </w:r>
      <w:r w:rsidR="00EA67AC" w:rsidRPr="001F6728">
        <w:rPr>
          <w:rFonts w:asciiTheme="majorEastAsia" w:eastAsiaTheme="majorEastAsia" w:hAnsiTheme="majorEastAsia" w:cs="Times New Roman" w:hint="eastAsia"/>
          <w:kern w:val="0"/>
          <w:sz w:val="34"/>
          <w:szCs w:val="34"/>
        </w:rPr>
        <w:t>原始网络</w:t>
      </w:r>
      <w:r w:rsidR="007D5673">
        <w:rPr>
          <w:rFonts w:asciiTheme="majorEastAsia" w:eastAsiaTheme="majorEastAsia" w:hAnsiTheme="majorEastAsia" w:cs="Times New Roman" w:hint="eastAsia"/>
          <w:kern w:val="0"/>
          <w:sz w:val="34"/>
          <w:szCs w:val="34"/>
        </w:rPr>
        <w:t>的其他部分</w:t>
      </w:r>
      <w:r w:rsidR="00EA67AC" w:rsidRPr="001F6728">
        <w:rPr>
          <w:rFonts w:asciiTheme="majorEastAsia" w:eastAsiaTheme="majorEastAsia" w:hAnsiTheme="majorEastAsia" w:cs="Times New Roman" w:hint="eastAsia"/>
          <w:kern w:val="0"/>
          <w:sz w:val="34"/>
          <w:szCs w:val="34"/>
        </w:rPr>
        <w:t>进行处理</w:t>
      </w:r>
      <w:r w:rsidR="005A294C">
        <w:rPr>
          <w:rFonts w:asciiTheme="majorEastAsia" w:eastAsiaTheme="majorEastAsia" w:hAnsiTheme="majorEastAsia" w:cs="Times New Roman" w:hint="eastAsia"/>
          <w:kern w:val="0"/>
          <w:sz w:val="34"/>
          <w:szCs w:val="34"/>
        </w:rPr>
        <w:t>（译者注：也就是把这个线性变换看成是两层之间加入的一个简易的线性层）</w:t>
      </w:r>
      <w:r w:rsidR="00EA67AC" w:rsidRPr="001F6728">
        <w:rPr>
          <w:rFonts w:asciiTheme="majorEastAsia" w:eastAsiaTheme="majorEastAsia" w:hAnsiTheme="majorEastAsia" w:cs="Times New Roman" w:hint="eastAsia"/>
          <w:kern w:val="0"/>
          <w:sz w:val="34"/>
          <w:szCs w:val="34"/>
        </w:rPr>
        <w:t>。</w:t>
      </w:r>
      <w:r w:rsidR="005A294C">
        <w:rPr>
          <w:rFonts w:asciiTheme="majorEastAsia" w:eastAsiaTheme="majorEastAsia" w:hAnsiTheme="majorEastAsia" w:cs="Times New Roman" w:hint="eastAsia"/>
          <w:kern w:val="0"/>
          <w:sz w:val="34"/>
          <w:szCs w:val="34"/>
        </w:rPr>
        <w:t>这些子网络的输入全</w:t>
      </w:r>
      <w:r w:rsidR="009719CB" w:rsidRPr="001F6728">
        <w:rPr>
          <w:rFonts w:asciiTheme="majorEastAsia" w:eastAsiaTheme="majorEastAsia" w:hAnsiTheme="majorEastAsia" w:cs="Times New Roman" w:hint="eastAsia"/>
          <w:kern w:val="0"/>
          <w:sz w:val="34"/>
          <w:szCs w:val="34"/>
        </w:rPr>
        <w:t>都</w:t>
      </w:r>
      <w:r w:rsidR="005A294C">
        <w:rPr>
          <w:rFonts w:asciiTheme="majorEastAsia" w:eastAsiaTheme="majorEastAsia" w:hAnsiTheme="majorEastAsia" w:cs="Times New Roman" w:hint="eastAsia"/>
          <w:kern w:val="0"/>
          <w:sz w:val="34"/>
          <w:szCs w:val="34"/>
        </w:rPr>
        <w:t>有</w:t>
      </w:r>
      <w:r w:rsidR="009719CB" w:rsidRPr="001F6728">
        <w:rPr>
          <w:rFonts w:asciiTheme="majorEastAsia" w:eastAsiaTheme="majorEastAsia" w:hAnsiTheme="majorEastAsia" w:cs="Times New Roman" w:hint="eastAsia"/>
          <w:kern w:val="0"/>
          <w:sz w:val="34"/>
          <w:szCs w:val="34"/>
        </w:rPr>
        <w:t>固定</w:t>
      </w:r>
      <w:r w:rsidR="005A294C">
        <w:rPr>
          <w:rFonts w:asciiTheme="majorEastAsia" w:eastAsiaTheme="majorEastAsia" w:hAnsiTheme="majorEastAsia" w:cs="Times New Roman" w:hint="eastAsia"/>
          <w:kern w:val="0"/>
          <w:sz w:val="34"/>
          <w:szCs w:val="34"/>
        </w:rPr>
        <w:t>的均值和方差，</w:t>
      </w:r>
      <w:r w:rsidR="009719CB" w:rsidRPr="001F6728">
        <w:rPr>
          <w:rFonts w:asciiTheme="majorEastAsia" w:eastAsiaTheme="majorEastAsia" w:hAnsiTheme="majorEastAsia" w:cs="Times New Roman" w:hint="eastAsia"/>
          <w:kern w:val="0"/>
          <w:sz w:val="34"/>
          <w:szCs w:val="34"/>
        </w:rPr>
        <w:t>尽管这些归一化的</w:t>
      </w:r>
      <w:r w:rsidR="009719CB" w:rsidRPr="001F6728">
        <w:rPr>
          <w:rFonts w:asciiTheme="majorEastAsia" w:eastAsiaTheme="majorEastAsia" w:hAnsiTheme="majorEastAsia" w:cs="Times New Roman"/>
          <w:kern w:val="0"/>
          <w:position w:val="-6"/>
          <w:sz w:val="34"/>
          <w:szCs w:val="34"/>
        </w:rPr>
        <w:object w:dxaOrig="400" w:dyaOrig="340" w14:anchorId="76A19274">
          <v:shape id="_x0000_i1126" type="#_x0000_t75" style="width:20.4pt;height:18pt" o:ole="">
            <v:imagedata r:id="rId188" o:title=""/>
          </v:shape>
          <o:OLEObject Type="Embed" ProgID="Equation.DSMT4" ShapeID="_x0000_i1126" DrawAspect="Content" ObjectID="_1548943701" r:id="rId192"/>
        </w:object>
      </w:r>
      <w:r w:rsidR="009719CB" w:rsidRPr="001F6728">
        <w:rPr>
          <w:rFonts w:asciiTheme="majorEastAsia" w:eastAsiaTheme="majorEastAsia" w:hAnsiTheme="majorEastAsia" w:cs="Times New Roman" w:hint="eastAsia"/>
          <w:kern w:val="0"/>
          <w:sz w:val="34"/>
          <w:szCs w:val="34"/>
        </w:rPr>
        <w:t>的联合分布</w:t>
      </w:r>
      <w:r w:rsidR="005A294C">
        <w:rPr>
          <w:rFonts w:asciiTheme="majorEastAsia" w:eastAsiaTheme="majorEastAsia" w:hAnsiTheme="majorEastAsia" w:cs="Times New Roman" w:hint="eastAsia"/>
          <w:kern w:val="0"/>
          <w:sz w:val="34"/>
          <w:szCs w:val="34"/>
        </w:rPr>
        <w:t>并没有归一化，进而</w:t>
      </w:r>
      <w:r w:rsidR="009719CB" w:rsidRPr="001F6728">
        <w:rPr>
          <w:rFonts w:asciiTheme="majorEastAsia" w:eastAsiaTheme="majorEastAsia" w:hAnsiTheme="majorEastAsia" w:cs="Times New Roman" w:hint="eastAsia"/>
          <w:kern w:val="0"/>
          <w:sz w:val="34"/>
          <w:szCs w:val="34"/>
        </w:rPr>
        <w:t>可以在在训练过程中改变，但是我们期望</w:t>
      </w:r>
      <w:r w:rsidR="005A294C">
        <w:rPr>
          <w:rFonts w:asciiTheme="majorEastAsia" w:eastAsiaTheme="majorEastAsia" w:hAnsiTheme="majorEastAsia" w:cs="Times New Roman" w:hint="eastAsia"/>
          <w:kern w:val="0"/>
          <w:sz w:val="34"/>
          <w:szCs w:val="34"/>
        </w:rPr>
        <w:t>这种</w:t>
      </w:r>
      <w:r w:rsidR="009719CB" w:rsidRPr="001F6728">
        <w:rPr>
          <w:rFonts w:asciiTheme="majorEastAsia" w:eastAsiaTheme="majorEastAsia" w:hAnsiTheme="majorEastAsia" w:cs="Times New Roman" w:hint="eastAsia"/>
          <w:kern w:val="0"/>
          <w:sz w:val="34"/>
          <w:szCs w:val="34"/>
        </w:rPr>
        <w:t>归一化</w:t>
      </w:r>
      <w:r w:rsidR="005A294C">
        <w:rPr>
          <w:rFonts w:asciiTheme="majorEastAsia" w:eastAsiaTheme="majorEastAsia" w:hAnsiTheme="majorEastAsia" w:cs="Times New Roman" w:hint="eastAsia"/>
          <w:kern w:val="0"/>
          <w:sz w:val="34"/>
          <w:szCs w:val="34"/>
        </w:rPr>
        <w:t>可以</w:t>
      </w:r>
      <w:r w:rsidR="009719CB" w:rsidRPr="001F6728">
        <w:rPr>
          <w:rFonts w:asciiTheme="majorEastAsia" w:eastAsiaTheme="majorEastAsia" w:hAnsiTheme="majorEastAsia" w:cs="Times New Roman" w:hint="eastAsia"/>
          <w:kern w:val="0"/>
          <w:sz w:val="34"/>
          <w:szCs w:val="34"/>
        </w:rPr>
        <w:t>加速子网络的训练，</w:t>
      </w:r>
      <w:r w:rsidR="005A294C">
        <w:rPr>
          <w:rFonts w:asciiTheme="majorEastAsia" w:eastAsiaTheme="majorEastAsia" w:hAnsiTheme="majorEastAsia" w:cs="Times New Roman" w:hint="eastAsia"/>
          <w:kern w:val="0"/>
          <w:sz w:val="34"/>
          <w:szCs w:val="34"/>
        </w:rPr>
        <w:t>进而加速</w:t>
      </w:r>
      <w:r w:rsidR="009719CB" w:rsidRPr="001F6728">
        <w:rPr>
          <w:rFonts w:asciiTheme="majorEastAsia" w:eastAsiaTheme="majorEastAsia" w:hAnsiTheme="majorEastAsia" w:cs="Times New Roman" w:hint="eastAsia"/>
          <w:kern w:val="0"/>
          <w:sz w:val="34"/>
          <w:szCs w:val="34"/>
        </w:rPr>
        <w:t>整体</w:t>
      </w:r>
      <w:r w:rsidR="005A294C">
        <w:rPr>
          <w:rFonts w:asciiTheme="majorEastAsia" w:eastAsiaTheme="majorEastAsia" w:hAnsiTheme="majorEastAsia" w:cs="Times New Roman" w:hint="eastAsia"/>
          <w:kern w:val="0"/>
          <w:sz w:val="34"/>
          <w:szCs w:val="34"/>
        </w:rPr>
        <w:t>网络的训练</w:t>
      </w:r>
      <w:r w:rsidR="009719CB" w:rsidRPr="001F6728">
        <w:rPr>
          <w:rFonts w:asciiTheme="majorEastAsia" w:eastAsiaTheme="majorEastAsia" w:hAnsiTheme="majorEastAsia" w:cs="Times New Roman" w:hint="eastAsia"/>
          <w:kern w:val="0"/>
          <w:sz w:val="34"/>
          <w:szCs w:val="34"/>
        </w:rPr>
        <w:t>。</w:t>
      </w:r>
    </w:p>
    <w:p w14:paraId="6FB01817" w14:textId="63B0181B" w:rsidR="009719CB" w:rsidRPr="001F6728" w:rsidRDefault="009719CB" w:rsidP="00DD76E8">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在训练过程中我们需要反向传播损失</w:t>
      </w:r>
      <w:r w:rsidRPr="001F6728">
        <w:rPr>
          <w:rFonts w:asciiTheme="majorEastAsia" w:eastAsiaTheme="majorEastAsia" w:hAnsiTheme="majorEastAsia" w:cs="Times New Roman"/>
          <w:kern w:val="0"/>
          <w:position w:val="-4"/>
          <w:sz w:val="34"/>
          <w:szCs w:val="34"/>
        </w:rPr>
        <w:object w:dxaOrig="180" w:dyaOrig="260" w14:anchorId="4C9896B2">
          <v:shape id="_x0000_i1127" type="#_x0000_t75" style="width:9pt;height:13.2pt" o:ole="">
            <v:imagedata r:id="rId193" o:title=""/>
          </v:shape>
          <o:OLEObject Type="Embed" ProgID="Equation.DSMT4" ShapeID="_x0000_i1127" DrawAspect="Content" ObjectID="_1548943702" r:id="rId194"/>
        </w:object>
      </w:r>
      <w:r w:rsidR="00243B38" w:rsidRPr="001F6728">
        <w:rPr>
          <w:rFonts w:asciiTheme="majorEastAsia" w:eastAsiaTheme="majorEastAsia" w:hAnsiTheme="majorEastAsia" w:cs="Times New Roman" w:hint="eastAsia"/>
          <w:kern w:val="0"/>
          <w:sz w:val="34"/>
          <w:szCs w:val="34"/>
        </w:rPr>
        <w:t>的梯度，</w:t>
      </w:r>
      <w:r w:rsidR="00C14C25">
        <w:rPr>
          <w:rFonts w:asciiTheme="majorEastAsia" w:eastAsiaTheme="majorEastAsia" w:hAnsiTheme="majorEastAsia" w:cs="Times New Roman" w:hint="eastAsia"/>
          <w:kern w:val="0"/>
          <w:sz w:val="34"/>
          <w:szCs w:val="34"/>
        </w:rPr>
        <w:t>这一过程中也同时</w:t>
      </w:r>
      <w:r w:rsidR="00243B38" w:rsidRPr="001F6728">
        <w:rPr>
          <w:rFonts w:asciiTheme="majorEastAsia" w:eastAsiaTheme="majorEastAsia" w:hAnsiTheme="majorEastAsia" w:cs="Times New Roman" w:hint="eastAsia"/>
          <w:kern w:val="0"/>
          <w:sz w:val="34"/>
          <w:szCs w:val="34"/>
        </w:rPr>
        <w:t>计算</w:t>
      </w:r>
      <w:r w:rsidR="00C14C25">
        <w:rPr>
          <w:rFonts w:asciiTheme="majorEastAsia" w:eastAsiaTheme="majorEastAsia" w:hAnsiTheme="majorEastAsia" w:cs="Times New Roman" w:hint="eastAsia"/>
          <w:kern w:val="0"/>
          <w:sz w:val="34"/>
          <w:szCs w:val="34"/>
        </w:rPr>
        <w:t>了BN变换</w:t>
      </w:r>
      <w:r w:rsidRPr="001F6728">
        <w:rPr>
          <w:rFonts w:asciiTheme="majorEastAsia" w:eastAsiaTheme="majorEastAsia" w:hAnsiTheme="majorEastAsia" w:cs="Times New Roman" w:hint="eastAsia"/>
          <w:kern w:val="0"/>
          <w:sz w:val="34"/>
          <w:szCs w:val="34"/>
        </w:rPr>
        <w:t>的</w:t>
      </w:r>
      <w:r w:rsidR="00243B38" w:rsidRPr="001F6728">
        <w:rPr>
          <w:rFonts w:asciiTheme="majorEastAsia" w:eastAsiaTheme="majorEastAsia" w:hAnsiTheme="majorEastAsia" w:cs="Times New Roman" w:hint="eastAsia"/>
          <w:kern w:val="0"/>
          <w:sz w:val="34"/>
          <w:szCs w:val="34"/>
        </w:rPr>
        <w:t>相关的参数的</w:t>
      </w:r>
      <w:r w:rsidRPr="001F6728">
        <w:rPr>
          <w:rFonts w:asciiTheme="majorEastAsia" w:eastAsiaTheme="majorEastAsia" w:hAnsiTheme="majorEastAsia" w:cs="Times New Roman" w:hint="eastAsia"/>
          <w:kern w:val="0"/>
          <w:sz w:val="34"/>
          <w:szCs w:val="34"/>
        </w:rPr>
        <w:t>梯度</w:t>
      </w:r>
      <w:r w:rsidR="00C14C25">
        <w:rPr>
          <w:rFonts w:asciiTheme="majorEastAsia" w:eastAsiaTheme="majorEastAsia" w:hAnsiTheme="majorEastAsia" w:cs="Times New Roman" w:hint="eastAsia"/>
          <w:kern w:val="0"/>
          <w:sz w:val="34"/>
          <w:szCs w:val="34"/>
        </w:rPr>
        <w:t>。我们使用的链式法则</w:t>
      </w:r>
      <w:r w:rsidR="00243B38" w:rsidRPr="001F6728">
        <w:rPr>
          <w:rFonts w:asciiTheme="majorEastAsia" w:eastAsiaTheme="majorEastAsia" w:hAnsiTheme="majorEastAsia" w:cs="Times New Roman" w:hint="eastAsia"/>
          <w:kern w:val="0"/>
          <w:sz w:val="34"/>
          <w:szCs w:val="34"/>
        </w:rPr>
        <w:t>如下所示（在简化之前）：</w:t>
      </w:r>
    </w:p>
    <w:p w14:paraId="1CEEB922" w14:textId="77777777" w:rsidR="00243B38" w:rsidRPr="001F6728" w:rsidRDefault="00243B38"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8"/>
          <w:sz w:val="34"/>
          <w:szCs w:val="34"/>
        </w:rPr>
        <w:object w:dxaOrig="1260" w:dyaOrig="660" w14:anchorId="75778742">
          <v:shape id="_x0000_i1128" type="#_x0000_t75" style="width:63pt;height:34.2pt" o:ole="">
            <v:imagedata r:id="rId195" o:title=""/>
          </v:shape>
          <o:OLEObject Type="Embed" ProgID="Equation.DSMT4" ShapeID="_x0000_i1128" DrawAspect="Content" ObjectID="_1548943703" r:id="rId196"/>
        </w:object>
      </w:r>
    </w:p>
    <w:p w14:paraId="76329DF9" w14:textId="77777777" w:rsidR="00243B38" w:rsidRPr="001F6728" w:rsidRDefault="00243B38"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8"/>
          <w:sz w:val="34"/>
          <w:szCs w:val="34"/>
        </w:rPr>
        <w:object w:dxaOrig="3920" w:dyaOrig="660" w14:anchorId="02D6A797">
          <v:shape id="_x0000_i1129" type="#_x0000_t75" style="width:195.6pt;height:33pt" o:ole="">
            <v:imagedata r:id="rId197" o:title=""/>
          </v:shape>
          <o:OLEObject Type="Embed" ProgID="Equation.DSMT4" ShapeID="_x0000_i1129" DrawAspect="Content" ObjectID="_1548943704" r:id="rId198"/>
        </w:object>
      </w:r>
    </w:p>
    <w:p w14:paraId="081C8CCB" w14:textId="77777777" w:rsidR="00243B38" w:rsidRPr="001F6728" w:rsidRDefault="00243B38"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38"/>
          <w:sz w:val="34"/>
          <w:szCs w:val="34"/>
        </w:rPr>
        <w:object w:dxaOrig="5020" w:dyaOrig="880" w14:anchorId="21C0E95E">
          <v:shape id="_x0000_i1130" type="#_x0000_t75" style="width:251.4pt;height:44.4pt" o:ole="">
            <v:imagedata r:id="rId199" o:title=""/>
          </v:shape>
          <o:OLEObject Type="Embed" ProgID="Equation.DSMT4" ShapeID="_x0000_i1130" DrawAspect="Content" ObjectID="_1548943705" r:id="rId200"/>
        </w:object>
      </w:r>
    </w:p>
    <w:p w14:paraId="7C1B4A7A" w14:textId="77777777" w:rsidR="00243B38" w:rsidRPr="001F6728" w:rsidRDefault="00106C3B"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36"/>
          <w:sz w:val="34"/>
          <w:szCs w:val="34"/>
        </w:rPr>
        <w:object w:dxaOrig="4520" w:dyaOrig="780" w14:anchorId="57020705">
          <v:shape id="_x0000_i1131" type="#_x0000_t75" style="width:225.6pt;height:39pt" o:ole="">
            <v:imagedata r:id="rId201" o:title=""/>
          </v:shape>
          <o:OLEObject Type="Embed" ProgID="Equation.DSMT4" ShapeID="_x0000_i1131" DrawAspect="Content" ObjectID="_1548943706" r:id="rId202"/>
        </w:object>
      </w:r>
    </w:p>
    <w:p w14:paraId="05EF4C72" w14:textId="77777777" w:rsidR="00106C3B" w:rsidRPr="001F6728" w:rsidRDefault="00106C3B"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8"/>
          <w:sz w:val="34"/>
          <w:szCs w:val="34"/>
        </w:rPr>
        <w:object w:dxaOrig="1640" w:dyaOrig="660" w14:anchorId="35E481A0">
          <v:shape id="_x0000_i1132" type="#_x0000_t75" style="width:81.6pt;height:33pt" o:ole="">
            <v:imagedata r:id="rId203" o:title=""/>
          </v:shape>
          <o:OLEObject Type="Embed" ProgID="Equation.DSMT4" ShapeID="_x0000_i1132" DrawAspect="Content" ObjectID="_1548943707" r:id="rId204"/>
        </w:object>
      </w:r>
    </w:p>
    <w:p w14:paraId="71365D47" w14:textId="77777777" w:rsidR="00106C3B" w:rsidRPr="001F6728" w:rsidRDefault="00106C3B"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8"/>
          <w:sz w:val="34"/>
          <w:szCs w:val="34"/>
        </w:rPr>
        <w:object w:dxaOrig="1440" w:dyaOrig="660" w14:anchorId="5D63F1B6">
          <v:shape id="_x0000_i1133" type="#_x0000_t75" style="width:1in;height:33pt" o:ole="">
            <v:imagedata r:id="rId205" o:title=""/>
          </v:shape>
          <o:OLEObject Type="Embed" ProgID="Equation.DSMT4" ShapeID="_x0000_i1133" DrawAspect="Content" ObjectID="_1548943708" r:id="rId206"/>
        </w:object>
      </w:r>
    </w:p>
    <w:p w14:paraId="7E999BD7" w14:textId="0387CB9F" w:rsidR="00106C3B" w:rsidRPr="001F6728" w:rsidRDefault="00106C3B"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kern w:val="0"/>
          <w:position w:val="-4"/>
          <w:sz w:val="34"/>
          <w:szCs w:val="34"/>
        </w:rPr>
        <w:t>因此</w:t>
      </w:r>
      <w:r w:rsidR="00C14C25">
        <w:rPr>
          <w:rFonts w:asciiTheme="majorEastAsia" w:eastAsiaTheme="majorEastAsia" w:hAnsiTheme="majorEastAsia" w:cs="Times New Roman" w:hint="eastAsia"/>
          <w:kern w:val="0"/>
          <w:position w:val="-4"/>
          <w:sz w:val="34"/>
          <w:szCs w:val="34"/>
        </w:rPr>
        <w:t>BN变换</w:t>
      </w:r>
      <w:r w:rsidR="00EE3FE6" w:rsidRPr="001F6728">
        <w:rPr>
          <w:rFonts w:asciiTheme="majorEastAsia" w:eastAsiaTheme="majorEastAsia" w:hAnsiTheme="majorEastAsia" w:cs="Times New Roman" w:hint="eastAsia"/>
          <w:kern w:val="0"/>
          <w:position w:val="-4"/>
          <w:sz w:val="34"/>
          <w:szCs w:val="34"/>
        </w:rPr>
        <w:t>是将归一化激活引入网络的可微分转换。这确保了当模型在</w:t>
      </w:r>
      <w:r w:rsidR="00435422" w:rsidRPr="001F6728">
        <w:rPr>
          <w:rFonts w:asciiTheme="majorEastAsia" w:eastAsiaTheme="majorEastAsia" w:hAnsiTheme="majorEastAsia" w:cs="Times New Roman" w:hint="eastAsia"/>
          <w:kern w:val="0"/>
          <w:position w:val="-4"/>
          <w:sz w:val="34"/>
          <w:szCs w:val="34"/>
        </w:rPr>
        <w:t>训练时，层可以</w:t>
      </w:r>
      <w:r w:rsidR="00D002EB">
        <w:rPr>
          <w:rFonts w:asciiTheme="majorEastAsia" w:eastAsiaTheme="majorEastAsia" w:hAnsiTheme="majorEastAsia" w:cs="Times New Roman" w:hint="eastAsia"/>
          <w:kern w:val="0"/>
          <w:position w:val="-4"/>
          <w:sz w:val="34"/>
          <w:szCs w:val="34"/>
        </w:rPr>
        <w:t>持续在</w:t>
      </w:r>
      <w:r w:rsidR="00435422" w:rsidRPr="001F6728">
        <w:rPr>
          <w:rFonts w:asciiTheme="majorEastAsia" w:eastAsiaTheme="majorEastAsia" w:hAnsiTheme="majorEastAsia" w:cs="Times New Roman" w:hint="eastAsia"/>
          <w:kern w:val="0"/>
          <w:position w:val="-4"/>
          <w:sz w:val="34"/>
          <w:szCs w:val="34"/>
        </w:rPr>
        <w:t>内部协变量转</w:t>
      </w:r>
      <w:r w:rsidR="00EE3FE6" w:rsidRPr="001F6728">
        <w:rPr>
          <w:rFonts w:asciiTheme="majorEastAsia" w:eastAsiaTheme="majorEastAsia" w:hAnsiTheme="majorEastAsia" w:cs="Times New Roman" w:hint="eastAsia"/>
          <w:kern w:val="0"/>
          <w:position w:val="-4"/>
          <w:sz w:val="34"/>
          <w:szCs w:val="34"/>
        </w:rPr>
        <w:t>移</w:t>
      </w:r>
      <w:r w:rsidR="00D002EB">
        <w:rPr>
          <w:rFonts w:asciiTheme="majorEastAsia" w:eastAsiaTheme="majorEastAsia" w:hAnsiTheme="majorEastAsia" w:cs="Times New Roman" w:hint="eastAsia"/>
          <w:kern w:val="0"/>
          <w:position w:val="-4"/>
          <w:sz w:val="34"/>
          <w:szCs w:val="34"/>
        </w:rPr>
        <w:t>较少</w:t>
      </w:r>
      <w:r w:rsidR="00EE3FE6" w:rsidRPr="001F6728">
        <w:rPr>
          <w:rFonts w:asciiTheme="majorEastAsia" w:eastAsiaTheme="majorEastAsia" w:hAnsiTheme="majorEastAsia" w:cs="Times New Roman" w:hint="eastAsia"/>
          <w:kern w:val="0"/>
          <w:position w:val="-4"/>
          <w:sz w:val="34"/>
          <w:szCs w:val="34"/>
        </w:rPr>
        <w:t>的输入</w:t>
      </w:r>
      <w:r w:rsidR="00D002EB">
        <w:rPr>
          <w:rFonts w:asciiTheme="majorEastAsia" w:eastAsiaTheme="majorEastAsia" w:hAnsiTheme="majorEastAsia" w:cs="Times New Roman" w:hint="eastAsia"/>
          <w:kern w:val="0"/>
          <w:position w:val="-4"/>
          <w:sz w:val="34"/>
          <w:szCs w:val="34"/>
        </w:rPr>
        <w:t>状态下进行学习，从而加速训练。此外，训练中，这些归一化</w:t>
      </w:r>
      <w:r w:rsidR="00D002EB" w:rsidRPr="001F6728">
        <w:rPr>
          <w:rFonts w:asciiTheme="majorEastAsia" w:eastAsiaTheme="majorEastAsia" w:hAnsiTheme="majorEastAsia" w:cs="Times New Roman" w:hint="eastAsia"/>
          <w:kern w:val="0"/>
          <w:position w:val="-4"/>
          <w:sz w:val="34"/>
          <w:szCs w:val="34"/>
        </w:rPr>
        <w:t>激活</w:t>
      </w:r>
      <w:r w:rsidR="00EE3FE6" w:rsidRPr="001F6728">
        <w:rPr>
          <w:rFonts w:asciiTheme="majorEastAsia" w:eastAsiaTheme="majorEastAsia" w:hAnsiTheme="majorEastAsia" w:cs="Times New Roman" w:hint="eastAsia"/>
          <w:kern w:val="0"/>
          <w:position w:val="-4"/>
          <w:sz w:val="34"/>
          <w:szCs w:val="34"/>
        </w:rPr>
        <w:t>的仿射转换</w:t>
      </w:r>
      <w:r w:rsidR="00D002EB">
        <w:rPr>
          <w:rFonts w:asciiTheme="majorEastAsia" w:eastAsiaTheme="majorEastAsia" w:hAnsiTheme="majorEastAsia" w:cs="Times New Roman" w:hint="eastAsia"/>
          <w:kern w:val="0"/>
          <w:position w:val="-4"/>
          <w:sz w:val="34"/>
          <w:szCs w:val="34"/>
        </w:rPr>
        <w:t>(译者注：\gamma, \beta)保证了</w:t>
      </w:r>
      <w:r w:rsidR="00C14C25">
        <w:rPr>
          <w:rFonts w:asciiTheme="majorEastAsia" w:eastAsiaTheme="majorEastAsia" w:hAnsiTheme="majorEastAsia" w:cs="Times New Roman" w:hint="eastAsia"/>
          <w:kern w:val="0"/>
          <w:position w:val="-4"/>
          <w:sz w:val="34"/>
          <w:szCs w:val="34"/>
        </w:rPr>
        <w:t>BN变换</w:t>
      </w:r>
      <w:r w:rsidR="00D002EB">
        <w:rPr>
          <w:rFonts w:asciiTheme="majorEastAsia" w:eastAsiaTheme="majorEastAsia" w:hAnsiTheme="majorEastAsia" w:cs="Times New Roman" w:hint="eastAsia"/>
          <w:kern w:val="0"/>
          <w:position w:val="-4"/>
          <w:sz w:val="34"/>
          <w:szCs w:val="34"/>
        </w:rPr>
        <w:t>不会影响原始网络的表达能力</w:t>
      </w:r>
      <w:r w:rsidR="00EE3FE6" w:rsidRPr="001F6728">
        <w:rPr>
          <w:rFonts w:asciiTheme="majorEastAsia" w:eastAsiaTheme="majorEastAsia" w:hAnsiTheme="majorEastAsia" w:cs="Times New Roman" w:hint="eastAsia"/>
          <w:kern w:val="0"/>
          <w:position w:val="-4"/>
          <w:sz w:val="34"/>
          <w:szCs w:val="34"/>
        </w:rPr>
        <w:t>。</w:t>
      </w:r>
    </w:p>
    <w:p w14:paraId="498B8602" w14:textId="77777777" w:rsidR="00FE137D" w:rsidRPr="001F6728" w:rsidRDefault="00FE137D" w:rsidP="00243B38">
      <w:pPr>
        <w:autoSpaceDE w:val="0"/>
        <w:autoSpaceDN w:val="0"/>
        <w:adjustRightInd w:val="0"/>
        <w:snapToGrid w:val="0"/>
        <w:rPr>
          <w:rFonts w:asciiTheme="majorEastAsia" w:eastAsiaTheme="majorEastAsia" w:hAnsiTheme="majorEastAsia" w:cs="Times New Roman"/>
          <w:kern w:val="0"/>
          <w:position w:val="-4"/>
          <w:sz w:val="34"/>
          <w:szCs w:val="34"/>
        </w:rPr>
      </w:pPr>
    </w:p>
    <w:p w14:paraId="59027C10" w14:textId="2E192277" w:rsidR="00EE3FE6" w:rsidRPr="001F6728" w:rsidRDefault="00EE3FE6" w:rsidP="00243B38">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kern w:val="0"/>
          <w:position w:val="-4"/>
          <w:sz w:val="34"/>
          <w:szCs w:val="34"/>
        </w:rPr>
        <w:t>3.1</w:t>
      </w:r>
      <w:r w:rsidR="00102B70">
        <w:rPr>
          <w:rFonts w:asciiTheme="majorEastAsia" w:eastAsiaTheme="majorEastAsia" w:hAnsiTheme="majorEastAsia" w:cs="Times New Roman" w:hint="eastAsia"/>
          <w:kern w:val="0"/>
          <w:position w:val="-4"/>
          <w:sz w:val="34"/>
          <w:szCs w:val="34"/>
        </w:rPr>
        <w:t>训练和拟合</w:t>
      </w:r>
      <w:r w:rsidRPr="001F6728">
        <w:rPr>
          <w:rFonts w:asciiTheme="majorEastAsia" w:eastAsiaTheme="majorEastAsia" w:hAnsiTheme="majorEastAsia" w:cs="Times New Roman" w:hint="eastAsia"/>
          <w:kern w:val="0"/>
          <w:position w:val="-4"/>
          <w:sz w:val="34"/>
          <w:szCs w:val="34"/>
        </w:rPr>
        <w:t>批量归一化网络</w:t>
      </w:r>
    </w:p>
    <w:p w14:paraId="116BBEEC" w14:textId="77777777" w:rsidR="00600E05" w:rsidRDefault="00102B70" w:rsidP="00102B70">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Pr>
          <w:rFonts w:asciiTheme="majorEastAsia" w:eastAsiaTheme="majorEastAsia" w:hAnsiTheme="majorEastAsia" w:cs="Times New Roman" w:hint="eastAsia"/>
          <w:kern w:val="0"/>
          <w:sz w:val="34"/>
          <w:szCs w:val="34"/>
        </w:rPr>
        <w:t>对网络进行批量归一化时</w:t>
      </w:r>
      <w:r w:rsidR="00EE3FE6" w:rsidRPr="001F6728">
        <w:rPr>
          <w:rFonts w:asciiTheme="majorEastAsia" w:eastAsiaTheme="majorEastAsia" w:hAnsiTheme="majorEastAsia" w:cs="Times New Roman" w:hint="eastAsia"/>
          <w:kern w:val="0"/>
          <w:sz w:val="34"/>
          <w:szCs w:val="34"/>
        </w:rPr>
        <w:t>，我们</w:t>
      </w:r>
      <w:r>
        <w:rPr>
          <w:rFonts w:asciiTheme="majorEastAsia" w:eastAsiaTheme="majorEastAsia" w:hAnsiTheme="majorEastAsia" w:cs="Times New Roman" w:hint="eastAsia"/>
          <w:kern w:val="0"/>
          <w:sz w:val="34"/>
          <w:szCs w:val="34"/>
        </w:rPr>
        <w:t>先确定</w:t>
      </w:r>
      <w:r w:rsidR="00EE3FE6" w:rsidRPr="001F6728">
        <w:rPr>
          <w:rFonts w:asciiTheme="majorEastAsia" w:eastAsiaTheme="majorEastAsia" w:hAnsiTheme="majorEastAsia" w:cs="Times New Roman" w:hint="eastAsia"/>
          <w:kern w:val="0"/>
          <w:sz w:val="34"/>
          <w:szCs w:val="34"/>
        </w:rPr>
        <w:t>一个激活</w:t>
      </w:r>
      <w:r>
        <w:rPr>
          <w:rFonts w:asciiTheme="majorEastAsia" w:eastAsiaTheme="majorEastAsia" w:hAnsiTheme="majorEastAsia" w:cs="Times New Roman" w:hint="eastAsia"/>
          <w:kern w:val="0"/>
          <w:sz w:val="34"/>
          <w:szCs w:val="34"/>
        </w:rPr>
        <w:t>函</w:t>
      </w:r>
      <w:r>
        <w:rPr>
          <w:rFonts w:asciiTheme="majorEastAsia" w:eastAsiaTheme="majorEastAsia" w:hAnsiTheme="majorEastAsia" w:cs="Times New Roman" w:hint="eastAsia"/>
          <w:kern w:val="0"/>
          <w:sz w:val="34"/>
          <w:szCs w:val="34"/>
        </w:rPr>
        <w:lastRenderedPageBreak/>
        <w:t>数</w:t>
      </w:r>
      <w:r w:rsidR="00EE3FE6" w:rsidRPr="001F6728">
        <w:rPr>
          <w:rFonts w:asciiTheme="majorEastAsia" w:eastAsiaTheme="majorEastAsia" w:hAnsiTheme="majorEastAsia" w:cs="Times New Roman" w:hint="eastAsia"/>
          <w:kern w:val="0"/>
          <w:sz w:val="34"/>
          <w:szCs w:val="34"/>
        </w:rPr>
        <w:t>的子集，</w:t>
      </w:r>
      <w:r>
        <w:rPr>
          <w:rFonts w:asciiTheme="majorEastAsia" w:eastAsiaTheme="majorEastAsia" w:hAnsiTheme="majorEastAsia" w:cs="Times New Roman" w:hint="eastAsia"/>
          <w:kern w:val="0"/>
          <w:sz w:val="34"/>
          <w:szCs w:val="34"/>
        </w:rPr>
        <w:t>然后</w:t>
      </w:r>
      <w:r w:rsidR="00EE3FE6" w:rsidRPr="001F6728">
        <w:rPr>
          <w:rFonts w:asciiTheme="majorEastAsia" w:eastAsiaTheme="majorEastAsia" w:hAnsiTheme="majorEastAsia" w:cs="Times New Roman" w:hint="eastAsia"/>
          <w:kern w:val="0"/>
          <w:sz w:val="34"/>
          <w:szCs w:val="34"/>
        </w:rPr>
        <w:t>根据算法1为子集中的每一个</w:t>
      </w:r>
      <w:r>
        <w:rPr>
          <w:rFonts w:asciiTheme="majorEastAsia" w:eastAsiaTheme="majorEastAsia" w:hAnsiTheme="majorEastAsia" w:cs="Times New Roman" w:hint="eastAsia"/>
          <w:kern w:val="0"/>
          <w:sz w:val="34"/>
          <w:szCs w:val="34"/>
        </w:rPr>
        <w:t>激活</w:t>
      </w:r>
      <w:r w:rsidR="004D1E8F" w:rsidRPr="001F6728">
        <w:rPr>
          <w:rFonts w:asciiTheme="majorEastAsia" w:eastAsiaTheme="majorEastAsia" w:hAnsiTheme="majorEastAsia" w:cs="Times New Roman" w:hint="eastAsia"/>
          <w:kern w:val="0"/>
          <w:sz w:val="34"/>
          <w:szCs w:val="34"/>
        </w:rPr>
        <w:t>插入</w:t>
      </w:r>
      <w:r w:rsidR="00C14C25">
        <w:rPr>
          <w:rFonts w:asciiTheme="majorEastAsia" w:eastAsiaTheme="majorEastAsia" w:hAnsiTheme="majorEastAsia" w:cs="Times New Roman" w:hint="eastAsia"/>
          <w:kern w:val="0"/>
          <w:sz w:val="34"/>
          <w:szCs w:val="34"/>
        </w:rPr>
        <w:t>BN变换</w:t>
      </w:r>
      <w:r w:rsidR="004D1E8F" w:rsidRPr="001F6728">
        <w:rPr>
          <w:rFonts w:asciiTheme="majorEastAsia" w:eastAsiaTheme="majorEastAsia" w:hAnsiTheme="majorEastAsia" w:cs="Times New Roman" w:hint="eastAsia"/>
          <w:kern w:val="0"/>
          <w:sz w:val="34"/>
          <w:szCs w:val="34"/>
        </w:rPr>
        <w:t>。任何层由先前的接收</w:t>
      </w:r>
      <w:r w:rsidR="004D1E8F" w:rsidRPr="001F6728">
        <w:rPr>
          <w:rFonts w:asciiTheme="majorEastAsia" w:eastAsiaTheme="majorEastAsia" w:hAnsiTheme="majorEastAsia" w:cs="Times New Roman"/>
          <w:kern w:val="0"/>
          <w:position w:val="-6"/>
          <w:sz w:val="34"/>
          <w:szCs w:val="34"/>
        </w:rPr>
        <w:object w:dxaOrig="200" w:dyaOrig="220" w14:anchorId="7AA9F49E">
          <v:shape id="_x0000_i1134" type="#_x0000_t75" style="width:9.6pt;height:11.4pt" o:ole="">
            <v:imagedata r:id="rId207" o:title=""/>
          </v:shape>
          <o:OLEObject Type="Embed" ProgID="Equation.DSMT4" ShapeID="_x0000_i1134" DrawAspect="Content" ObjectID="_1548943709" r:id="rId208"/>
        </w:object>
      </w:r>
      <w:r w:rsidR="004D1E8F" w:rsidRPr="001F6728">
        <w:rPr>
          <w:rFonts w:asciiTheme="majorEastAsia" w:eastAsiaTheme="majorEastAsia" w:hAnsiTheme="majorEastAsia" w:cs="Times New Roman" w:hint="eastAsia"/>
          <w:kern w:val="0"/>
          <w:sz w:val="34"/>
          <w:szCs w:val="34"/>
        </w:rPr>
        <w:t>作为输入到现在</w:t>
      </w:r>
      <w:r>
        <w:rPr>
          <w:rFonts w:asciiTheme="majorEastAsia" w:eastAsiaTheme="majorEastAsia" w:hAnsiTheme="majorEastAsia" w:cs="Times New Roman" w:hint="eastAsia"/>
          <w:kern w:val="0"/>
          <w:sz w:val="34"/>
          <w:szCs w:val="34"/>
        </w:rPr>
        <w:t>的</w:t>
      </w:r>
      <w:r w:rsidR="004D1E8F" w:rsidRPr="001F6728">
        <w:rPr>
          <w:rFonts w:asciiTheme="majorEastAsia" w:eastAsiaTheme="majorEastAsia" w:hAnsiTheme="majorEastAsia" w:cs="Times New Roman" w:hint="eastAsia"/>
          <w:kern w:val="0"/>
          <w:sz w:val="34"/>
          <w:szCs w:val="34"/>
        </w:rPr>
        <w:t>接收</w:t>
      </w:r>
      <w:r w:rsidR="004D1E8F" w:rsidRPr="001F6728">
        <w:rPr>
          <w:rFonts w:asciiTheme="majorEastAsia" w:eastAsiaTheme="majorEastAsia" w:hAnsiTheme="majorEastAsia" w:cs="Times New Roman"/>
          <w:kern w:val="0"/>
          <w:position w:val="-14"/>
          <w:sz w:val="34"/>
          <w:szCs w:val="34"/>
        </w:rPr>
        <w:object w:dxaOrig="760" w:dyaOrig="400" w14:anchorId="0BB6A948">
          <v:shape id="_x0000_i1135" type="#_x0000_t75" style="width:38.4pt;height:21pt" o:ole="">
            <v:imagedata r:id="rId209" o:title=""/>
          </v:shape>
          <o:OLEObject Type="Embed" ProgID="Equation.DSMT4" ShapeID="_x0000_i1135" DrawAspect="Content" ObjectID="_1548943710" r:id="rId210"/>
        </w:object>
      </w:r>
      <w:r w:rsidR="004D1E8F" w:rsidRPr="001F6728">
        <w:rPr>
          <w:rFonts w:asciiTheme="majorEastAsia" w:eastAsiaTheme="majorEastAsia" w:hAnsiTheme="majorEastAsia" w:cs="Times New Roman" w:hint="eastAsia"/>
          <w:kern w:val="0"/>
          <w:sz w:val="34"/>
          <w:szCs w:val="34"/>
        </w:rPr>
        <w:t>作为输入。</w:t>
      </w:r>
      <w:r>
        <w:rPr>
          <w:rFonts w:asciiTheme="majorEastAsia" w:eastAsiaTheme="majorEastAsia" w:hAnsiTheme="majorEastAsia" w:cs="Times New Roman" w:hint="eastAsia"/>
          <w:kern w:val="0"/>
          <w:sz w:val="34"/>
          <w:szCs w:val="34"/>
        </w:rPr>
        <w:t>在加入了</w:t>
      </w:r>
      <w:r w:rsidRPr="001F6728">
        <w:rPr>
          <w:rFonts w:asciiTheme="majorEastAsia" w:eastAsiaTheme="majorEastAsia" w:hAnsiTheme="majorEastAsia" w:cs="Times New Roman" w:hint="eastAsia"/>
          <w:kern w:val="0"/>
          <w:sz w:val="34"/>
          <w:szCs w:val="34"/>
        </w:rPr>
        <w:t>批量</w:t>
      </w:r>
      <w:r>
        <w:rPr>
          <w:rFonts w:asciiTheme="majorEastAsia" w:eastAsiaTheme="majorEastAsia" w:hAnsiTheme="majorEastAsia" w:cs="Times New Roman" w:hint="eastAsia"/>
          <w:kern w:val="0"/>
          <w:sz w:val="34"/>
          <w:szCs w:val="34"/>
        </w:rPr>
        <w:t>归一化的网络上，</w:t>
      </w:r>
      <w:r w:rsidR="004D1E8F" w:rsidRPr="001F6728">
        <w:rPr>
          <w:rFonts w:asciiTheme="majorEastAsia" w:eastAsiaTheme="majorEastAsia" w:hAnsiTheme="majorEastAsia" w:cs="Times New Roman" w:hint="eastAsia"/>
          <w:kern w:val="0"/>
          <w:sz w:val="34"/>
          <w:szCs w:val="34"/>
        </w:rPr>
        <w:t>可以使用批量梯度下降，</w:t>
      </w:r>
      <w:r>
        <w:rPr>
          <w:rFonts w:asciiTheme="majorEastAsia" w:eastAsiaTheme="majorEastAsia" w:hAnsiTheme="majorEastAsia" w:cs="Times New Roman" w:hint="eastAsia"/>
          <w:kern w:val="0"/>
          <w:sz w:val="34"/>
          <w:szCs w:val="34"/>
        </w:rPr>
        <w:t>或</w:t>
      </w:r>
      <w:r w:rsidR="009E50A1" w:rsidRPr="001F6728">
        <w:rPr>
          <w:rFonts w:asciiTheme="majorEastAsia" w:eastAsiaTheme="majorEastAsia" w:hAnsiTheme="majorEastAsia" w:cs="Times New Roman" w:hint="eastAsia"/>
          <w:kern w:val="0"/>
          <w:sz w:val="34"/>
          <w:szCs w:val="34"/>
        </w:rPr>
        <w:t>小批量</w:t>
      </w:r>
      <w:r w:rsidRPr="001F6728">
        <w:rPr>
          <w:rFonts w:asciiTheme="majorEastAsia" w:eastAsiaTheme="majorEastAsia" w:hAnsiTheme="majorEastAsia" w:cs="Times New Roman"/>
          <w:kern w:val="0"/>
          <w:position w:val="-6"/>
          <w:sz w:val="34"/>
          <w:szCs w:val="34"/>
        </w:rPr>
        <w:object w:dxaOrig="560" w:dyaOrig="279" w14:anchorId="7533B0DC">
          <v:shape id="_x0000_i1136" type="#_x0000_t75" style="width:27.6pt;height:14.4pt" o:ole="">
            <v:imagedata r:id="rId211" o:title=""/>
          </v:shape>
          <o:OLEObject Type="Embed" ProgID="Equation.DSMT4" ShapeID="_x0000_i1136" DrawAspect="Content" ObjectID="_1548943711" r:id="rId212"/>
        </w:object>
      </w:r>
      <w:r>
        <w:rPr>
          <w:rFonts w:asciiTheme="majorEastAsia" w:eastAsiaTheme="majorEastAsia" w:hAnsiTheme="majorEastAsia" w:cs="Times New Roman" w:hint="eastAsia"/>
          <w:kern w:val="0"/>
          <w:sz w:val="34"/>
          <w:szCs w:val="34"/>
        </w:rPr>
        <w:t>的</w:t>
      </w:r>
      <w:r w:rsidR="004D1E8F" w:rsidRPr="001F6728">
        <w:rPr>
          <w:rFonts w:asciiTheme="majorEastAsia" w:eastAsiaTheme="majorEastAsia" w:hAnsiTheme="majorEastAsia" w:cs="Times New Roman" w:hint="eastAsia"/>
          <w:kern w:val="0"/>
          <w:sz w:val="34"/>
          <w:szCs w:val="34"/>
        </w:rPr>
        <w:t>随机梯度下降</w:t>
      </w:r>
      <w:r w:rsidR="009E50A1" w:rsidRPr="001F6728">
        <w:rPr>
          <w:rFonts w:asciiTheme="majorEastAsia" w:eastAsiaTheme="majorEastAsia" w:hAnsiTheme="majorEastAsia" w:cs="Times New Roman" w:hint="eastAsia"/>
          <w:kern w:val="0"/>
          <w:sz w:val="34"/>
          <w:szCs w:val="34"/>
        </w:rPr>
        <w:t>，或者它的任何一个</w:t>
      </w:r>
      <w:r>
        <w:rPr>
          <w:rFonts w:asciiTheme="majorEastAsia" w:eastAsiaTheme="majorEastAsia" w:hAnsiTheme="majorEastAsia" w:cs="Times New Roman" w:hint="eastAsia"/>
          <w:kern w:val="0"/>
          <w:sz w:val="34"/>
          <w:szCs w:val="34"/>
        </w:rPr>
        <w:t>随机梯度下降法的</w:t>
      </w:r>
      <w:r w:rsidR="009E50A1" w:rsidRPr="001F6728">
        <w:rPr>
          <w:rFonts w:asciiTheme="majorEastAsia" w:eastAsiaTheme="majorEastAsia" w:hAnsiTheme="majorEastAsia" w:cs="Times New Roman" w:hint="eastAsia"/>
          <w:kern w:val="0"/>
          <w:sz w:val="34"/>
          <w:szCs w:val="34"/>
        </w:rPr>
        <w:t>变体比如Adagrad</w:t>
      </w:r>
      <w:r w:rsidR="004D1E8F" w:rsidRPr="001F6728">
        <w:rPr>
          <w:rFonts w:asciiTheme="majorEastAsia" w:eastAsiaTheme="majorEastAsia" w:hAnsiTheme="majorEastAsia" w:cs="Times New Roman" w:hint="eastAsia"/>
          <w:kern w:val="0"/>
          <w:sz w:val="34"/>
          <w:szCs w:val="34"/>
        </w:rPr>
        <w:t>来</w:t>
      </w:r>
      <w:r>
        <w:rPr>
          <w:rFonts w:asciiTheme="majorEastAsia" w:eastAsiaTheme="majorEastAsia" w:hAnsiTheme="majorEastAsia" w:cs="Times New Roman" w:hint="eastAsia"/>
          <w:kern w:val="0"/>
          <w:sz w:val="34"/>
          <w:szCs w:val="34"/>
        </w:rPr>
        <w:t>做优化</w:t>
      </w:r>
      <w:r w:rsidR="009E50A1" w:rsidRPr="001F6728">
        <w:rPr>
          <w:rFonts w:asciiTheme="majorEastAsia" w:eastAsiaTheme="majorEastAsia" w:hAnsiTheme="majorEastAsia" w:cs="Times New Roman" w:hint="eastAsia"/>
          <w:kern w:val="0"/>
          <w:sz w:val="34"/>
          <w:szCs w:val="34"/>
        </w:rPr>
        <w:t>。</w:t>
      </w:r>
    </w:p>
    <w:p w14:paraId="3618890F" w14:textId="3180A571" w:rsidR="00EE3FE6" w:rsidRPr="001F6728" w:rsidRDefault="00600E05" w:rsidP="00102B70">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Pr>
          <w:rFonts w:asciiTheme="majorEastAsia" w:eastAsiaTheme="majorEastAsia" w:hAnsiTheme="majorEastAsia" w:cs="Times New Roman" w:hint="eastAsia"/>
          <w:kern w:val="0"/>
          <w:sz w:val="34"/>
          <w:szCs w:val="34"/>
        </w:rPr>
        <w:t>在模型</w:t>
      </w:r>
      <w:r w:rsidR="009E50A1" w:rsidRPr="001F6728">
        <w:rPr>
          <w:rFonts w:asciiTheme="majorEastAsia" w:eastAsiaTheme="majorEastAsia" w:hAnsiTheme="majorEastAsia" w:cs="Times New Roman" w:hint="eastAsia"/>
          <w:kern w:val="0"/>
          <w:sz w:val="34"/>
          <w:szCs w:val="34"/>
        </w:rPr>
        <w:t>训练</w:t>
      </w:r>
      <w:r>
        <w:rPr>
          <w:rFonts w:asciiTheme="majorEastAsia" w:eastAsiaTheme="majorEastAsia" w:hAnsiTheme="majorEastAsia" w:cs="Times New Roman" w:hint="eastAsia"/>
          <w:kern w:val="0"/>
          <w:sz w:val="34"/>
          <w:szCs w:val="34"/>
        </w:rPr>
        <w:t>阶段，依赖小批量的激活的归一化可以有效地加速训练</w:t>
      </w:r>
      <w:r w:rsidR="009E50A1" w:rsidRPr="001F6728">
        <w:rPr>
          <w:rFonts w:asciiTheme="majorEastAsia" w:eastAsiaTheme="majorEastAsia" w:hAnsiTheme="majorEastAsia" w:cs="Times New Roman" w:hint="eastAsia"/>
          <w:kern w:val="0"/>
          <w:sz w:val="34"/>
          <w:szCs w:val="34"/>
        </w:rPr>
        <w:t>，但是在</w:t>
      </w:r>
      <w:r>
        <w:rPr>
          <w:rFonts w:asciiTheme="majorEastAsia" w:eastAsiaTheme="majorEastAsia" w:hAnsiTheme="majorEastAsia" w:cs="Times New Roman" w:hint="eastAsia"/>
          <w:kern w:val="0"/>
          <w:sz w:val="34"/>
          <w:szCs w:val="34"/>
        </w:rPr>
        <w:t>拟合阶段</w:t>
      </w:r>
      <w:r w:rsidR="009E50A1" w:rsidRPr="001F6728">
        <w:rPr>
          <w:rFonts w:asciiTheme="majorEastAsia" w:eastAsiaTheme="majorEastAsia" w:hAnsiTheme="majorEastAsia" w:cs="Times New Roman" w:hint="eastAsia"/>
          <w:kern w:val="0"/>
          <w:sz w:val="34"/>
          <w:szCs w:val="34"/>
        </w:rPr>
        <w:t>就没有必要</w:t>
      </w:r>
      <w:r>
        <w:rPr>
          <w:rFonts w:asciiTheme="majorEastAsia" w:eastAsiaTheme="majorEastAsia" w:hAnsiTheme="majorEastAsia" w:cs="Times New Roman" w:hint="eastAsia"/>
          <w:kern w:val="0"/>
          <w:sz w:val="34"/>
          <w:szCs w:val="34"/>
        </w:rPr>
        <w:t>依赖小批量。我们希望在拟合时，</w:t>
      </w:r>
      <w:r w:rsidR="009E50A1" w:rsidRPr="001F6728">
        <w:rPr>
          <w:rFonts w:asciiTheme="majorEastAsia" w:eastAsiaTheme="majorEastAsia" w:hAnsiTheme="majorEastAsia" w:cs="Times New Roman" w:hint="eastAsia"/>
          <w:kern w:val="0"/>
          <w:sz w:val="34"/>
          <w:szCs w:val="34"/>
        </w:rPr>
        <w:t>输入</w:t>
      </w:r>
      <w:r>
        <w:rPr>
          <w:rFonts w:asciiTheme="majorEastAsia" w:eastAsiaTheme="majorEastAsia" w:hAnsiTheme="majorEastAsia" w:cs="Times New Roman" w:hint="eastAsia"/>
          <w:kern w:val="0"/>
          <w:sz w:val="34"/>
          <w:szCs w:val="34"/>
        </w:rPr>
        <w:t>能够完全确定地决定输出。为此，一旦训练结束，拟合时我们</w:t>
      </w:r>
      <w:r w:rsidR="009E50A1" w:rsidRPr="001F6728">
        <w:rPr>
          <w:rFonts w:asciiTheme="majorEastAsia" w:eastAsiaTheme="majorEastAsia" w:hAnsiTheme="majorEastAsia" w:cs="Times New Roman" w:hint="eastAsia"/>
          <w:kern w:val="0"/>
          <w:sz w:val="34"/>
          <w:szCs w:val="34"/>
        </w:rPr>
        <w:t>要使用</w:t>
      </w:r>
      <w:r>
        <w:rPr>
          <w:rFonts w:asciiTheme="majorEastAsia" w:eastAsiaTheme="majorEastAsia" w:hAnsiTheme="majorEastAsia" w:cs="Times New Roman" w:hint="eastAsia"/>
          <w:kern w:val="0"/>
          <w:sz w:val="34"/>
          <w:szCs w:val="34"/>
        </w:rPr>
        <w:t>全部样本来计算</w:t>
      </w:r>
      <w:r w:rsidR="009E50A1" w:rsidRPr="001F6728">
        <w:rPr>
          <w:rFonts w:asciiTheme="majorEastAsia" w:eastAsiaTheme="majorEastAsia" w:hAnsiTheme="majorEastAsia" w:cs="Times New Roman" w:hint="eastAsia"/>
          <w:kern w:val="0"/>
          <w:sz w:val="34"/>
          <w:szCs w:val="34"/>
        </w:rPr>
        <w:t>归一化</w:t>
      </w:r>
      <w:r>
        <w:rPr>
          <w:rFonts w:asciiTheme="majorEastAsia" w:eastAsiaTheme="majorEastAsia" w:hAnsiTheme="majorEastAsia" w:cs="Times New Roman" w:hint="eastAsia"/>
          <w:kern w:val="0"/>
          <w:sz w:val="34"/>
          <w:szCs w:val="34"/>
        </w:rPr>
        <w:t>的统计量</w:t>
      </w:r>
    </w:p>
    <w:p w14:paraId="715A4A7A" w14:textId="77777777" w:rsidR="00550A16" w:rsidRPr="001F6728" w:rsidRDefault="00550A16" w:rsidP="00550A16">
      <w:pPr>
        <w:autoSpaceDE w:val="0"/>
        <w:autoSpaceDN w:val="0"/>
        <w:adjustRightInd w:val="0"/>
        <w:snapToGrid w:val="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38"/>
          <w:sz w:val="34"/>
          <w:szCs w:val="34"/>
        </w:rPr>
        <w:object w:dxaOrig="1660" w:dyaOrig="800" w14:anchorId="1A60855C">
          <v:shape id="_x0000_i1137" type="#_x0000_t75" style="width:83.4pt;height:41.4pt" o:ole="">
            <v:imagedata r:id="rId213" o:title=""/>
          </v:shape>
          <o:OLEObject Type="Embed" ProgID="Equation.DSMT4" ShapeID="_x0000_i1137" DrawAspect="Content" ObjectID="_1548943712" r:id="rId214"/>
        </w:object>
      </w:r>
    </w:p>
    <w:p w14:paraId="3924F11F" w14:textId="2E155355" w:rsidR="00550A16" w:rsidRPr="001F6728" w:rsidRDefault="00550A16"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而不是</w:t>
      </w:r>
      <w:r w:rsidR="00600E05">
        <w:rPr>
          <w:rFonts w:asciiTheme="majorEastAsia" w:eastAsiaTheme="majorEastAsia" w:hAnsiTheme="majorEastAsia" w:cs="Times New Roman" w:hint="eastAsia"/>
          <w:kern w:val="0"/>
          <w:sz w:val="34"/>
          <w:szCs w:val="34"/>
        </w:rPr>
        <w:t>使用小批量</w:t>
      </w:r>
      <w:r w:rsidRPr="001F6728">
        <w:rPr>
          <w:rFonts w:asciiTheme="majorEastAsia" w:eastAsiaTheme="majorEastAsia" w:hAnsiTheme="majorEastAsia" w:cs="Times New Roman" w:hint="eastAsia"/>
          <w:kern w:val="0"/>
          <w:sz w:val="34"/>
          <w:szCs w:val="34"/>
        </w:rPr>
        <w:t>。</w:t>
      </w:r>
      <w:r w:rsidR="00600E05">
        <w:rPr>
          <w:rFonts w:asciiTheme="majorEastAsia" w:eastAsiaTheme="majorEastAsia" w:hAnsiTheme="majorEastAsia" w:cs="Times New Roman" w:hint="eastAsia"/>
          <w:kern w:val="0"/>
          <w:sz w:val="34"/>
          <w:szCs w:val="34"/>
        </w:rPr>
        <w:t>像在训练时一样，如果</w:t>
      </w:r>
      <w:r w:rsidRPr="001F6728">
        <w:rPr>
          <w:rFonts w:asciiTheme="majorEastAsia" w:eastAsiaTheme="majorEastAsia" w:hAnsiTheme="majorEastAsia" w:cs="Times New Roman" w:hint="eastAsia"/>
          <w:kern w:val="0"/>
          <w:sz w:val="34"/>
          <w:szCs w:val="34"/>
        </w:rPr>
        <w:t>忽略</w:t>
      </w:r>
      <w:r w:rsidR="00600E05">
        <w:rPr>
          <w:rFonts w:asciiTheme="majorEastAsia" w:eastAsiaTheme="majorEastAsia" w:hAnsiTheme="majorEastAsia" w:cs="Times New Roman" w:hint="eastAsia"/>
          <w:kern w:val="0"/>
          <w:sz w:val="34"/>
          <w:szCs w:val="34"/>
        </w:rPr>
        <w:t>小常量</w:t>
      </w:r>
      <w:r w:rsidRPr="001F6728">
        <w:rPr>
          <w:rFonts w:asciiTheme="majorEastAsia" w:eastAsiaTheme="majorEastAsia" w:hAnsiTheme="majorEastAsia" w:cs="Times New Roman"/>
          <w:kern w:val="0"/>
          <w:position w:val="-4"/>
          <w:sz w:val="34"/>
          <w:szCs w:val="34"/>
        </w:rPr>
        <w:object w:dxaOrig="200" w:dyaOrig="200" w14:anchorId="2453BF30">
          <v:shape id="_x0000_i1138" type="#_x0000_t75" style="width:9.6pt;height:9.6pt" o:ole="">
            <v:imagedata r:id="rId215" o:title=""/>
          </v:shape>
          <o:OLEObject Type="Embed" ProgID="Equation.DSMT4" ShapeID="_x0000_i1138" DrawAspect="Content" ObjectID="_1548943713" r:id="rId216"/>
        </w:object>
      </w:r>
      <w:r w:rsidR="00944AB1" w:rsidRPr="001F6728">
        <w:rPr>
          <w:rFonts w:asciiTheme="majorEastAsia" w:eastAsiaTheme="majorEastAsia" w:hAnsiTheme="majorEastAsia" w:cs="Times New Roman" w:hint="eastAsia"/>
          <w:kern w:val="0"/>
          <w:sz w:val="34"/>
          <w:szCs w:val="34"/>
        </w:rPr>
        <w:t>，</w:t>
      </w:r>
      <w:r w:rsidR="00600E05">
        <w:rPr>
          <w:rFonts w:asciiTheme="majorEastAsia" w:eastAsiaTheme="majorEastAsia" w:hAnsiTheme="majorEastAsia" w:cs="Times New Roman" w:hint="eastAsia"/>
          <w:kern w:val="0"/>
          <w:sz w:val="34"/>
          <w:szCs w:val="34"/>
        </w:rPr>
        <w:t>这些归一化的激活都具有</w:t>
      </w:r>
      <w:r w:rsidR="00944AB1" w:rsidRPr="001F6728">
        <w:rPr>
          <w:rFonts w:asciiTheme="majorEastAsia" w:eastAsiaTheme="majorEastAsia" w:hAnsiTheme="majorEastAsia" w:cs="Times New Roman" w:hint="eastAsia"/>
          <w:kern w:val="0"/>
          <w:sz w:val="34"/>
          <w:szCs w:val="34"/>
        </w:rPr>
        <w:t>均值0和方差1。</w:t>
      </w:r>
      <w:r w:rsidR="00600E05">
        <w:rPr>
          <w:rFonts w:asciiTheme="majorEastAsia" w:eastAsiaTheme="majorEastAsia" w:hAnsiTheme="majorEastAsia" w:cs="Times New Roman" w:hint="eastAsia"/>
          <w:kern w:val="0"/>
          <w:sz w:val="34"/>
          <w:szCs w:val="34"/>
        </w:rPr>
        <w:t>在训练时，</w:t>
      </w:r>
      <w:r w:rsidR="00944AB1" w:rsidRPr="001F6728">
        <w:rPr>
          <w:rFonts w:asciiTheme="majorEastAsia" w:eastAsiaTheme="majorEastAsia" w:hAnsiTheme="majorEastAsia" w:cs="Times New Roman" w:hint="eastAsia"/>
          <w:kern w:val="0"/>
          <w:sz w:val="34"/>
          <w:szCs w:val="34"/>
        </w:rPr>
        <w:t>我们使用无偏差方差估计</w:t>
      </w:r>
      <w:r w:rsidR="00944AB1" w:rsidRPr="001F6728">
        <w:rPr>
          <w:rFonts w:asciiTheme="majorEastAsia" w:eastAsiaTheme="majorEastAsia" w:hAnsiTheme="majorEastAsia" w:cs="Times New Roman"/>
          <w:kern w:val="0"/>
          <w:position w:val="-24"/>
          <w:sz w:val="34"/>
          <w:szCs w:val="34"/>
        </w:rPr>
        <w:object w:dxaOrig="2439" w:dyaOrig="620" w14:anchorId="17646BF6">
          <v:shape id="_x0000_i1139" type="#_x0000_t75" style="width:122.4pt;height:32.4pt" o:ole="">
            <v:imagedata r:id="rId217" o:title=""/>
          </v:shape>
          <o:OLEObject Type="Embed" ProgID="Equation.DSMT4" ShapeID="_x0000_i1139" DrawAspect="Content" ObjectID="_1548943714" r:id="rId218"/>
        </w:object>
      </w:r>
      <w:r w:rsidR="00944AB1" w:rsidRPr="001F6728">
        <w:rPr>
          <w:rFonts w:asciiTheme="majorEastAsia" w:eastAsiaTheme="majorEastAsia" w:hAnsiTheme="majorEastAsia" w:cs="Times New Roman" w:hint="eastAsia"/>
          <w:kern w:val="0"/>
          <w:position w:val="-4"/>
          <w:sz w:val="34"/>
          <w:szCs w:val="34"/>
        </w:rPr>
        <w:t>,</w:t>
      </w:r>
      <w:r w:rsidR="00944AB1" w:rsidRPr="001F6728">
        <w:rPr>
          <w:rFonts w:asciiTheme="majorEastAsia" w:eastAsiaTheme="majorEastAsia" w:hAnsiTheme="majorEastAsia" w:cs="Times New Roman" w:hint="eastAsia"/>
          <w:kern w:val="0"/>
          <w:sz w:val="34"/>
          <w:szCs w:val="34"/>
        </w:rPr>
        <w:t>其中期望</w:t>
      </w:r>
      <w:r w:rsidR="003F7491" w:rsidRPr="001F6728">
        <w:rPr>
          <w:rFonts w:asciiTheme="majorEastAsia" w:eastAsiaTheme="majorEastAsia" w:hAnsiTheme="majorEastAsia" w:cs="Times New Roman" w:hint="eastAsia"/>
          <w:kern w:val="0"/>
          <w:sz w:val="34"/>
          <w:szCs w:val="34"/>
        </w:rPr>
        <w:t>和方差是针对</w:t>
      </w:r>
      <w:r w:rsidR="00944AB1" w:rsidRPr="001F6728">
        <w:rPr>
          <w:rFonts w:asciiTheme="majorEastAsia" w:eastAsiaTheme="majorEastAsia" w:hAnsiTheme="majorEastAsia" w:cs="Times New Roman" w:hint="eastAsia"/>
          <w:kern w:val="0"/>
          <w:sz w:val="34"/>
          <w:szCs w:val="34"/>
        </w:rPr>
        <w:t>训练大小为</w:t>
      </w:r>
      <w:r w:rsidR="00944AB1" w:rsidRPr="001F6728">
        <w:rPr>
          <w:rFonts w:asciiTheme="majorEastAsia" w:eastAsiaTheme="majorEastAsia" w:hAnsiTheme="majorEastAsia" w:cs="Times New Roman"/>
          <w:kern w:val="0"/>
          <w:position w:val="-6"/>
          <w:sz w:val="34"/>
          <w:szCs w:val="34"/>
        </w:rPr>
        <w:object w:dxaOrig="260" w:dyaOrig="220" w14:anchorId="0E2FD9C1">
          <v:shape id="_x0000_i1140" type="#_x0000_t75" style="width:12.6pt;height:11.4pt" o:ole="">
            <v:imagedata r:id="rId219" o:title=""/>
          </v:shape>
          <o:OLEObject Type="Embed" ProgID="Equation.DSMT4" ShapeID="_x0000_i1140" DrawAspect="Content" ObjectID="_1548943715" r:id="rId220"/>
        </w:object>
      </w:r>
      <w:r w:rsidR="00944AB1" w:rsidRPr="001F6728">
        <w:rPr>
          <w:rFonts w:asciiTheme="majorEastAsia" w:eastAsiaTheme="majorEastAsia" w:hAnsiTheme="majorEastAsia" w:cs="Times New Roman" w:hint="eastAsia"/>
          <w:kern w:val="0"/>
          <w:sz w:val="34"/>
          <w:szCs w:val="34"/>
        </w:rPr>
        <w:t>的小批量</w:t>
      </w:r>
      <w:r w:rsidR="00600E05">
        <w:rPr>
          <w:rFonts w:asciiTheme="majorEastAsia" w:eastAsiaTheme="majorEastAsia" w:hAnsiTheme="majorEastAsia" w:cs="Times New Roman" w:hint="eastAsia"/>
          <w:kern w:val="0"/>
          <w:sz w:val="34"/>
          <w:szCs w:val="34"/>
        </w:rPr>
        <w:t>。</w:t>
      </w:r>
      <w:r w:rsidR="00AE346E">
        <w:rPr>
          <w:rFonts w:asciiTheme="majorEastAsia" w:eastAsiaTheme="majorEastAsia" w:hAnsiTheme="majorEastAsia" w:cs="Times New Roman" w:hint="eastAsia"/>
          <w:kern w:val="0"/>
          <w:sz w:val="34"/>
          <w:szCs w:val="34"/>
        </w:rPr>
        <w:t>这时</w:t>
      </w:r>
      <w:r w:rsidR="00600E05">
        <w:rPr>
          <w:rFonts w:asciiTheme="majorEastAsia" w:eastAsiaTheme="majorEastAsia" w:hAnsiTheme="majorEastAsia" w:cs="Times New Roman" w:hint="eastAsia"/>
          <w:kern w:val="0"/>
          <w:sz w:val="34"/>
          <w:szCs w:val="34"/>
        </w:rPr>
        <w:t>使用</w:t>
      </w:r>
      <w:r w:rsidR="00AE346E">
        <w:rPr>
          <w:rFonts w:asciiTheme="majorEastAsia" w:eastAsiaTheme="majorEastAsia" w:hAnsiTheme="majorEastAsia" w:cs="Times New Roman" w:hint="eastAsia"/>
          <w:kern w:val="0"/>
          <w:sz w:val="34"/>
          <w:szCs w:val="34"/>
        </w:rPr>
        <w:t>这些统计量的移动平均</w:t>
      </w:r>
      <w:r w:rsidR="00600E05">
        <w:rPr>
          <w:rFonts w:asciiTheme="majorEastAsia" w:eastAsiaTheme="majorEastAsia" w:hAnsiTheme="majorEastAsia" w:cs="Times New Roman" w:hint="eastAsia"/>
          <w:kern w:val="0"/>
          <w:sz w:val="34"/>
          <w:szCs w:val="34"/>
        </w:rPr>
        <w:t>，</w:t>
      </w:r>
      <w:r w:rsidR="003F7491" w:rsidRPr="001F6728">
        <w:rPr>
          <w:rFonts w:asciiTheme="majorEastAsia" w:eastAsiaTheme="majorEastAsia" w:hAnsiTheme="majorEastAsia" w:cs="Times New Roman" w:hint="eastAsia"/>
          <w:kern w:val="0"/>
          <w:sz w:val="34"/>
          <w:szCs w:val="34"/>
        </w:rPr>
        <w:t>我们可以追踪模型</w:t>
      </w:r>
      <w:r w:rsidR="00AE346E">
        <w:rPr>
          <w:rFonts w:asciiTheme="majorEastAsia" w:eastAsiaTheme="majorEastAsia" w:hAnsiTheme="majorEastAsia" w:cs="Times New Roman" w:hint="eastAsia"/>
          <w:kern w:val="0"/>
          <w:sz w:val="34"/>
          <w:szCs w:val="34"/>
        </w:rPr>
        <w:t>训练</w:t>
      </w:r>
      <w:r w:rsidR="003F7491" w:rsidRPr="001F6728">
        <w:rPr>
          <w:rFonts w:asciiTheme="majorEastAsia" w:eastAsiaTheme="majorEastAsia" w:hAnsiTheme="majorEastAsia" w:cs="Times New Roman" w:hint="eastAsia"/>
          <w:kern w:val="0"/>
          <w:sz w:val="34"/>
          <w:szCs w:val="34"/>
        </w:rPr>
        <w:t>的精确性。</w:t>
      </w:r>
      <w:r w:rsidR="00AE346E">
        <w:rPr>
          <w:rFonts w:asciiTheme="majorEastAsia" w:eastAsiaTheme="majorEastAsia" w:hAnsiTheme="majorEastAsia" w:cs="Times New Roman" w:hint="eastAsia"/>
          <w:kern w:val="0"/>
          <w:sz w:val="34"/>
          <w:szCs w:val="34"/>
        </w:rPr>
        <w:t>而</w:t>
      </w:r>
      <w:r w:rsidR="00600E05">
        <w:rPr>
          <w:rFonts w:asciiTheme="majorEastAsia" w:eastAsiaTheme="majorEastAsia" w:hAnsiTheme="majorEastAsia" w:cs="Times New Roman" w:hint="eastAsia"/>
          <w:kern w:val="0"/>
          <w:sz w:val="34"/>
          <w:szCs w:val="34"/>
        </w:rPr>
        <w:t>拟合</w:t>
      </w:r>
      <w:r w:rsidR="000B2CAD" w:rsidRPr="001F6728">
        <w:rPr>
          <w:rFonts w:asciiTheme="majorEastAsia" w:eastAsiaTheme="majorEastAsia" w:hAnsiTheme="majorEastAsia" w:cs="Times New Roman" w:hint="eastAsia"/>
          <w:kern w:val="0"/>
          <w:sz w:val="34"/>
          <w:szCs w:val="34"/>
        </w:rPr>
        <w:t>时</w:t>
      </w:r>
      <w:r w:rsidR="00600E05">
        <w:rPr>
          <w:rFonts w:asciiTheme="majorEastAsia" w:eastAsiaTheme="majorEastAsia" w:hAnsiTheme="majorEastAsia" w:cs="Times New Roman" w:hint="eastAsia"/>
          <w:kern w:val="0"/>
          <w:sz w:val="34"/>
          <w:szCs w:val="34"/>
        </w:rPr>
        <w:t>，均值和方差都是固定不变的</w:t>
      </w:r>
      <w:r w:rsidR="00AE346E">
        <w:rPr>
          <w:rFonts w:asciiTheme="majorEastAsia" w:eastAsiaTheme="majorEastAsia" w:hAnsiTheme="majorEastAsia" w:cs="Times New Roman" w:hint="eastAsia"/>
          <w:kern w:val="0"/>
          <w:sz w:val="34"/>
          <w:szCs w:val="34"/>
        </w:rPr>
        <w:t>(因为使用了全部样本)</w:t>
      </w:r>
      <w:r w:rsidR="00600E05">
        <w:rPr>
          <w:rFonts w:asciiTheme="majorEastAsia" w:eastAsiaTheme="majorEastAsia" w:hAnsiTheme="majorEastAsia" w:cs="Times New Roman" w:hint="eastAsia"/>
          <w:kern w:val="0"/>
          <w:sz w:val="34"/>
          <w:szCs w:val="34"/>
        </w:rPr>
        <w:t>，归一化仅仅是应用于每个激活的线性变换。所以</w:t>
      </w:r>
      <w:r w:rsidR="000B2CAD" w:rsidRPr="001F6728">
        <w:rPr>
          <w:rFonts w:asciiTheme="majorEastAsia" w:eastAsiaTheme="majorEastAsia" w:hAnsiTheme="majorEastAsia" w:cs="Times New Roman" w:hint="eastAsia"/>
          <w:kern w:val="0"/>
          <w:sz w:val="34"/>
          <w:szCs w:val="34"/>
        </w:rPr>
        <w:t>可以用</w:t>
      </w:r>
      <w:r w:rsidR="000B2CAD" w:rsidRPr="001F6728">
        <w:rPr>
          <w:rFonts w:asciiTheme="majorEastAsia" w:eastAsiaTheme="majorEastAsia" w:hAnsiTheme="majorEastAsia" w:cs="Times New Roman"/>
          <w:kern w:val="0"/>
          <w:position w:val="-10"/>
          <w:sz w:val="34"/>
          <w:szCs w:val="34"/>
        </w:rPr>
        <w:object w:dxaOrig="200" w:dyaOrig="260" w14:anchorId="3BACB316">
          <v:shape id="_x0000_i1141" type="#_x0000_t75" style="width:9.6pt;height:13.2pt" o:ole="">
            <v:imagedata r:id="rId221" o:title=""/>
          </v:shape>
          <o:OLEObject Type="Embed" ProgID="Equation.DSMT4" ShapeID="_x0000_i1141" DrawAspect="Content" ObjectID="_1548943716" r:id="rId222"/>
        </w:object>
      </w:r>
      <w:r w:rsidR="000B2CAD" w:rsidRPr="001F6728">
        <w:rPr>
          <w:rFonts w:asciiTheme="majorEastAsia" w:eastAsiaTheme="majorEastAsia" w:hAnsiTheme="majorEastAsia" w:cs="Times New Roman" w:hint="eastAsia"/>
          <w:kern w:val="0"/>
          <w:sz w:val="34"/>
          <w:szCs w:val="34"/>
        </w:rPr>
        <w:t>缩放和用</w:t>
      </w:r>
      <w:r w:rsidR="00BD0E41" w:rsidRPr="001F6728">
        <w:rPr>
          <w:rFonts w:asciiTheme="majorEastAsia" w:eastAsiaTheme="majorEastAsia" w:hAnsiTheme="majorEastAsia" w:cs="Times New Roman"/>
          <w:kern w:val="0"/>
          <w:position w:val="-10"/>
          <w:sz w:val="34"/>
          <w:szCs w:val="34"/>
        </w:rPr>
        <w:object w:dxaOrig="240" w:dyaOrig="320" w14:anchorId="24D123AE">
          <v:shape id="_x0000_i1142" type="#_x0000_t75" style="width:12pt;height:16.2pt" o:ole="">
            <v:imagedata r:id="rId223" o:title=""/>
          </v:shape>
          <o:OLEObject Type="Embed" ProgID="Equation.DSMT4" ShapeID="_x0000_i1142" DrawAspect="Content" ObjectID="_1548943717" r:id="rId224"/>
        </w:object>
      </w:r>
      <w:r w:rsidR="000B2CAD" w:rsidRPr="001F6728">
        <w:rPr>
          <w:rFonts w:asciiTheme="majorEastAsia" w:eastAsiaTheme="majorEastAsia" w:hAnsiTheme="majorEastAsia" w:cs="Times New Roman" w:hint="eastAsia"/>
          <w:kern w:val="0"/>
          <w:sz w:val="34"/>
          <w:szCs w:val="34"/>
        </w:rPr>
        <w:t>偏移</w:t>
      </w:r>
      <w:r w:rsidR="00600E05">
        <w:rPr>
          <w:rFonts w:asciiTheme="majorEastAsia" w:eastAsiaTheme="majorEastAsia" w:hAnsiTheme="majorEastAsia" w:cs="Times New Roman" w:hint="eastAsia"/>
          <w:kern w:val="0"/>
          <w:sz w:val="34"/>
          <w:szCs w:val="34"/>
        </w:rPr>
        <w:t>生成一个简</w:t>
      </w:r>
      <w:r w:rsidR="00BD0E41" w:rsidRPr="001F6728">
        <w:rPr>
          <w:rFonts w:asciiTheme="majorEastAsia" w:eastAsiaTheme="majorEastAsia" w:hAnsiTheme="majorEastAsia" w:cs="Times New Roman" w:hint="eastAsia"/>
          <w:kern w:val="0"/>
          <w:sz w:val="34"/>
          <w:szCs w:val="34"/>
        </w:rPr>
        <w:t>单线性转换</w:t>
      </w:r>
      <w:r w:rsidR="00600E05">
        <w:rPr>
          <w:rFonts w:asciiTheme="majorEastAsia" w:eastAsiaTheme="majorEastAsia" w:hAnsiTheme="majorEastAsia" w:cs="Times New Roman" w:hint="eastAsia"/>
          <w:kern w:val="0"/>
          <w:sz w:val="34"/>
          <w:szCs w:val="34"/>
        </w:rPr>
        <w:t>来代替</w:t>
      </w:r>
      <w:r w:rsidR="00600E05" w:rsidRPr="001F6728">
        <w:rPr>
          <w:rFonts w:asciiTheme="majorEastAsia" w:eastAsiaTheme="majorEastAsia" w:hAnsiTheme="majorEastAsia" w:cs="Times New Roman"/>
          <w:kern w:val="0"/>
          <w:position w:val="-14"/>
          <w:sz w:val="34"/>
          <w:szCs w:val="34"/>
        </w:rPr>
        <w:object w:dxaOrig="760" w:dyaOrig="400" w14:anchorId="4161D27C">
          <v:shape id="_x0000_i1143" type="#_x0000_t75" style="width:38.4pt;height:21pt" o:ole="">
            <v:imagedata r:id="rId209" o:title=""/>
          </v:shape>
          <o:OLEObject Type="Embed" ProgID="Equation.DSMT4" ShapeID="_x0000_i1143" DrawAspect="Content" ObjectID="_1548943718" r:id="rId225"/>
        </w:object>
      </w:r>
      <w:r w:rsidR="00600E05">
        <w:rPr>
          <w:rFonts w:asciiTheme="majorEastAsia" w:eastAsiaTheme="majorEastAsia" w:hAnsiTheme="majorEastAsia" w:cs="Times New Roman" w:hint="eastAsia"/>
          <w:kern w:val="0"/>
          <w:sz w:val="34"/>
          <w:szCs w:val="34"/>
        </w:rPr>
        <w:t>变换步骤</w:t>
      </w:r>
      <w:r w:rsidR="00BD0E41" w:rsidRPr="001F6728">
        <w:rPr>
          <w:rFonts w:asciiTheme="majorEastAsia" w:eastAsiaTheme="majorEastAsia" w:hAnsiTheme="majorEastAsia" w:cs="Times New Roman" w:hint="eastAsia"/>
          <w:kern w:val="0"/>
          <w:sz w:val="34"/>
          <w:szCs w:val="34"/>
        </w:rPr>
        <w:t>。算法2总结了训练批量归一化网络的过程。</w:t>
      </w:r>
    </w:p>
    <w:p w14:paraId="7BF65382" w14:textId="77777777" w:rsidR="00BD0E41" w:rsidRPr="001F6728" w:rsidRDefault="00BD0E41" w:rsidP="00550A16">
      <w:pPr>
        <w:autoSpaceDE w:val="0"/>
        <w:autoSpaceDN w:val="0"/>
        <w:adjustRightInd w:val="0"/>
        <w:snapToGrid w:val="0"/>
        <w:rPr>
          <w:rFonts w:asciiTheme="majorEastAsia" w:eastAsiaTheme="majorEastAsia" w:hAnsiTheme="majorEastAsia" w:cs="Times New Roman"/>
          <w:kern w:val="0"/>
          <w:sz w:val="34"/>
          <w:szCs w:val="3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522"/>
      </w:tblGrid>
      <w:tr w:rsidR="00BD0E41" w:rsidRPr="001F6728" w14:paraId="40E4A373" w14:textId="77777777" w:rsidTr="00BE2AFD">
        <w:tc>
          <w:tcPr>
            <w:tcW w:w="8522" w:type="dxa"/>
          </w:tcPr>
          <w:p w14:paraId="48988082" w14:textId="77777777" w:rsidR="00BD0E41" w:rsidRPr="001F6728" w:rsidRDefault="00BD0E41" w:rsidP="00550A16">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b/>
                <w:kern w:val="0"/>
                <w:sz w:val="34"/>
                <w:szCs w:val="34"/>
              </w:rPr>
              <w:t>输入</w:t>
            </w:r>
            <w:r w:rsidRPr="001F6728">
              <w:rPr>
                <w:rFonts w:asciiTheme="majorEastAsia" w:eastAsiaTheme="majorEastAsia" w:hAnsiTheme="majorEastAsia" w:cs="Times New Roman" w:hint="eastAsia"/>
                <w:kern w:val="0"/>
                <w:sz w:val="34"/>
                <w:szCs w:val="34"/>
              </w:rPr>
              <w:t>：具有可训练参数</w:t>
            </w:r>
            <w:r w:rsidR="00EF4DFD" w:rsidRPr="001F6728">
              <w:rPr>
                <w:rFonts w:asciiTheme="majorEastAsia" w:eastAsiaTheme="majorEastAsia" w:hAnsiTheme="majorEastAsia" w:cs="Times New Roman"/>
                <w:kern w:val="0"/>
                <w:position w:val="-6"/>
                <w:sz w:val="34"/>
                <w:szCs w:val="34"/>
              </w:rPr>
              <w:object w:dxaOrig="260" w:dyaOrig="279" w14:anchorId="542634B9">
                <v:shape id="_x0000_i1144" type="#_x0000_t75" style="width:12.6pt;height:14.4pt" o:ole="">
                  <v:imagedata r:id="rId226" o:title=""/>
                </v:shape>
                <o:OLEObject Type="Embed" ProgID="Equation.DSMT4" ShapeID="_x0000_i1144" DrawAspect="Content" ObjectID="_1548943719" r:id="rId227"/>
              </w:object>
            </w:r>
            <w:r w:rsidRPr="001F6728">
              <w:rPr>
                <w:rFonts w:asciiTheme="majorEastAsia" w:eastAsiaTheme="majorEastAsia" w:hAnsiTheme="majorEastAsia" w:cs="Times New Roman" w:hint="eastAsia"/>
                <w:kern w:val="0"/>
                <w:sz w:val="34"/>
                <w:szCs w:val="34"/>
              </w:rPr>
              <w:t>的网络</w:t>
            </w:r>
            <w:r w:rsidRPr="001F6728">
              <w:rPr>
                <w:rFonts w:asciiTheme="majorEastAsia" w:eastAsiaTheme="majorEastAsia" w:hAnsiTheme="majorEastAsia" w:cs="Times New Roman"/>
                <w:kern w:val="0"/>
                <w:position w:val="-6"/>
                <w:sz w:val="34"/>
                <w:szCs w:val="34"/>
              </w:rPr>
              <w:object w:dxaOrig="279" w:dyaOrig="279" w14:anchorId="42003E8E">
                <v:shape id="_x0000_i1145" type="#_x0000_t75" style="width:14.4pt;height:14.4pt" o:ole="">
                  <v:imagedata r:id="rId228" o:title=""/>
                </v:shape>
                <o:OLEObject Type="Embed" ProgID="Equation.DSMT4" ShapeID="_x0000_i1145" DrawAspect="Content" ObjectID="_1548943720" r:id="rId229"/>
              </w:object>
            </w:r>
          </w:p>
          <w:p w14:paraId="05FC3C30" w14:textId="77777777" w:rsidR="00BD0E41" w:rsidRPr="001F6728" w:rsidRDefault="00D05656" w:rsidP="00550A16">
            <w:pPr>
              <w:autoSpaceDE w:val="0"/>
              <w:autoSpaceDN w:val="0"/>
              <w:adjustRightInd w:val="0"/>
              <w:snapToGrid w:val="0"/>
              <w:rPr>
                <w:rFonts w:asciiTheme="majorEastAsia" w:eastAsiaTheme="majorEastAsia" w:hAnsiTheme="majorEastAsia" w:cs="Times New Roman"/>
                <w:b/>
                <w:kern w:val="0"/>
                <w:sz w:val="34"/>
                <w:szCs w:val="34"/>
              </w:rPr>
            </w:pPr>
            <w:r w:rsidRPr="001F6728">
              <w:rPr>
                <w:rFonts w:asciiTheme="majorEastAsia" w:eastAsiaTheme="majorEastAsia" w:hAnsiTheme="majorEastAsia" w:cs="Times New Roman" w:hint="eastAsia"/>
                <w:kern w:val="0"/>
                <w:position w:val="-4"/>
                <w:sz w:val="34"/>
                <w:szCs w:val="34"/>
              </w:rPr>
              <w:t xml:space="preserve">      </w:t>
            </w:r>
            <w:r w:rsidR="00BD0E41" w:rsidRPr="001F6728">
              <w:rPr>
                <w:rFonts w:asciiTheme="majorEastAsia" w:eastAsiaTheme="majorEastAsia" w:hAnsiTheme="majorEastAsia" w:cs="Times New Roman" w:hint="eastAsia"/>
                <w:kern w:val="0"/>
                <w:position w:val="-4"/>
                <w:sz w:val="34"/>
                <w:szCs w:val="34"/>
              </w:rPr>
              <w:t>激活</w:t>
            </w:r>
            <w:r w:rsidR="00BD0E41" w:rsidRPr="001F6728">
              <w:rPr>
                <w:rFonts w:asciiTheme="majorEastAsia" w:eastAsiaTheme="majorEastAsia" w:hAnsiTheme="majorEastAsia" w:cs="Times New Roman"/>
                <w:kern w:val="0"/>
                <w:position w:val="-20"/>
                <w:sz w:val="34"/>
                <w:szCs w:val="34"/>
              </w:rPr>
              <w:object w:dxaOrig="820" w:dyaOrig="560" w14:anchorId="24FA8688">
                <v:shape id="_x0000_i1146" type="#_x0000_t75" style="width:41.4pt;height:29.4pt" o:ole="">
                  <v:imagedata r:id="rId230" o:title=""/>
                </v:shape>
                <o:OLEObject Type="Embed" ProgID="Equation.DSMT4" ShapeID="_x0000_i1146" DrawAspect="Content" ObjectID="_1548943721" r:id="rId231"/>
              </w:object>
            </w:r>
            <w:r w:rsidRPr="001F6728">
              <w:rPr>
                <w:rFonts w:asciiTheme="majorEastAsia" w:eastAsiaTheme="majorEastAsia" w:hAnsiTheme="majorEastAsia" w:cs="Times New Roman" w:hint="eastAsia"/>
                <w:kern w:val="0"/>
                <w:sz w:val="34"/>
                <w:szCs w:val="34"/>
              </w:rPr>
              <w:t>的子集</w:t>
            </w:r>
          </w:p>
        </w:tc>
      </w:tr>
      <w:tr w:rsidR="00BD0E41" w:rsidRPr="001F6728" w14:paraId="10E433B0" w14:textId="77777777" w:rsidTr="00BE2AFD">
        <w:tc>
          <w:tcPr>
            <w:tcW w:w="8522" w:type="dxa"/>
          </w:tcPr>
          <w:p w14:paraId="42AB0EE7" w14:textId="77777777" w:rsidR="00D05656" w:rsidRPr="001F6728" w:rsidRDefault="00BD0E41" w:rsidP="00550A16">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b/>
                <w:kern w:val="0"/>
                <w:sz w:val="34"/>
                <w:szCs w:val="34"/>
              </w:rPr>
              <w:t>输出：</w:t>
            </w:r>
            <w:r w:rsidR="00D05656" w:rsidRPr="001F6728">
              <w:rPr>
                <w:rFonts w:asciiTheme="majorEastAsia" w:eastAsiaTheme="majorEastAsia" w:hAnsiTheme="majorEastAsia" w:cs="Times New Roman" w:hint="eastAsia"/>
                <w:kern w:val="0"/>
                <w:sz w:val="34"/>
                <w:szCs w:val="34"/>
              </w:rPr>
              <w:t>用于推理的批量归一化网络，</w:t>
            </w:r>
            <w:r w:rsidR="00D05656" w:rsidRPr="001F6728">
              <w:rPr>
                <w:rFonts w:asciiTheme="majorEastAsia" w:eastAsiaTheme="majorEastAsia" w:hAnsiTheme="majorEastAsia" w:cs="Times New Roman"/>
                <w:kern w:val="0"/>
                <w:position w:val="-10"/>
                <w:sz w:val="34"/>
                <w:szCs w:val="34"/>
              </w:rPr>
              <w:object w:dxaOrig="460" w:dyaOrig="360" w14:anchorId="3EC6E679">
                <v:shape id="_x0000_i1147" type="#_x0000_t75" style="width:23.4pt;height:18.6pt" o:ole="">
                  <v:imagedata r:id="rId232" o:title=""/>
                </v:shape>
                <o:OLEObject Type="Embed" ProgID="Equation.DSMT4" ShapeID="_x0000_i1147" DrawAspect="Content" ObjectID="_1548943722" r:id="rId233"/>
              </w:object>
            </w:r>
          </w:p>
        </w:tc>
      </w:tr>
      <w:tr w:rsidR="00BD0E41" w:rsidRPr="001F6728" w14:paraId="33E6873D" w14:textId="77777777" w:rsidTr="00BE2AFD">
        <w:tc>
          <w:tcPr>
            <w:tcW w:w="8522" w:type="dxa"/>
          </w:tcPr>
          <w:p w14:paraId="70CB0652" w14:textId="77777777" w:rsidR="00BD0E41" w:rsidRPr="001F6728" w:rsidRDefault="00D05656"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1：</w:t>
            </w:r>
            <w:r w:rsidRPr="001F6728">
              <w:rPr>
                <w:rFonts w:asciiTheme="majorEastAsia" w:eastAsiaTheme="majorEastAsia" w:hAnsiTheme="majorEastAsia" w:cs="Times New Roman"/>
                <w:kern w:val="0"/>
                <w:position w:val="-10"/>
                <w:sz w:val="34"/>
                <w:szCs w:val="34"/>
              </w:rPr>
              <w:object w:dxaOrig="1020" w:dyaOrig="360" w14:anchorId="411BA7C3">
                <v:shape id="_x0000_i1148" type="#_x0000_t75" style="width:51pt;height:18.6pt" o:ole="">
                  <v:imagedata r:id="rId234" o:title=""/>
                </v:shape>
                <o:OLEObject Type="Embed" ProgID="Equation.DSMT4" ShapeID="_x0000_i1148" DrawAspect="Content" ObjectID="_1548943723" r:id="rId235"/>
              </w:object>
            </w:r>
            <w:r w:rsidRPr="001F6728">
              <w:rPr>
                <w:rFonts w:asciiTheme="majorEastAsia" w:eastAsiaTheme="majorEastAsia" w:hAnsiTheme="majorEastAsia" w:cs="Times New Roman" w:hint="eastAsia"/>
                <w:kern w:val="0"/>
                <w:position w:val="-4"/>
                <w:sz w:val="34"/>
                <w:szCs w:val="34"/>
              </w:rPr>
              <w:t xml:space="preserve">                      //训练BN网络</w:t>
            </w:r>
          </w:p>
        </w:tc>
      </w:tr>
      <w:tr w:rsidR="00BD0E41" w:rsidRPr="001F6728" w14:paraId="52B6C05D" w14:textId="77777777" w:rsidTr="00BE2AFD">
        <w:tc>
          <w:tcPr>
            <w:tcW w:w="8522" w:type="dxa"/>
          </w:tcPr>
          <w:p w14:paraId="517AE3E3" w14:textId="77777777" w:rsidR="00BD0E41" w:rsidRPr="001F6728" w:rsidRDefault="00D05656" w:rsidP="00D0565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2</w:t>
            </w:r>
            <w:r w:rsidR="00BE2AFD" w:rsidRPr="001F6728">
              <w:rPr>
                <w:rFonts w:asciiTheme="majorEastAsia" w:eastAsiaTheme="majorEastAsia" w:hAnsiTheme="majorEastAsia" w:cs="Times New Roman" w:hint="eastAsia"/>
                <w:kern w:val="0"/>
                <w:sz w:val="34"/>
                <w:szCs w:val="34"/>
              </w:rPr>
              <w:t>：</w:t>
            </w:r>
            <w:r w:rsidRPr="001F6728">
              <w:rPr>
                <w:rFonts w:asciiTheme="majorEastAsia" w:eastAsiaTheme="majorEastAsia" w:hAnsiTheme="majorEastAsia" w:cs="Times New Roman" w:hint="eastAsia"/>
                <w:kern w:val="0"/>
                <w:sz w:val="34"/>
                <w:szCs w:val="34"/>
              </w:rPr>
              <w:t>for</w:t>
            </w:r>
            <w:r w:rsidRPr="001F6728">
              <w:rPr>
                <w:rFonts w:asciiTheme="majorEastAsia" w:eastAsiaTheme="majorEastAsia" w:hAnsiTheme="majorEastAsia" w:cs="Times New Roman"/>
                <w:kern w:val="0"/>
                <w:sz w:val="34"/>
                <w:szCs w:val="34"/>
              </w:rPr>
              <w:t xml:space="preserve"> </w:t>
            </w:r>
            <w:r w:rsidRPr="001F6728">
              <w:rPr>
                <w:rFonts w:asciiTheme="majorEastAsia" w:eastAsiaTheme="majorEastAsia" w:hAnsiTheme="majorEastAsia" w:cs="Times New Roman"/>
                <w:kern w:val="0"/>
                <w:position w:val="-10"/>
                <w:sz w:val="34"/>
                <w:szCs w:val="34"/>
              </w:rPr>
              <w:object w:dxaOrig="980" w:dyaOrig="320" w14:anchorId="7501180C">
                <v:shape id="_x0000_i1149" type="#_x0000_t75" style="width:48.6pt;height:16.2pt" o:ole="">
                  <v:imagedata r:id="rId236" o:title=""/>
                </v:shape>
                <o:OLEObject Type="Embed" ProgID="Equation.DSMT4" ShapeID="_x0000_i1149" DrawAspect="Content" ObjectID="_1548943724" r:id="rId237"/>
              </w:object>
            </w:r>
            <w:r w:rsidRPr="001F6728">
              <w:rPr>
                <w:rFonts w:asciiTheme="majorEastAsia" w:eastAsiaTheme="majorEastAsia" w:hAnsiTheme="majorEastAsia" w:cs="Times New Roman" w:hint="eastAsia"/>
                <w:kern w:val="0"/>
                <w:position w:val="-4"/>
                <w:sz w:val="34"/>
                <w:szCs w:val="34"/>
              </w:rPr>
              <w:t xml:space="preserve"> </w:t>
            </w:r>
            <w:r w:rsidRPr="001F6728">
              <w:rPr>
                <w:rFonts w:asciiTheme="majorEastAsia" w:eastAsiaTheme="majorEastAsia" w:hAnsiTheme="majorEastAsia" w:cs="Times New Roman" w:hint="eastAsia"/>
                <w:kern w:val="0"/>
                <w:sz w:val="34"/>
                <w:szCs w:val="34"/>
              </w:rPr>
              <w:t>do</w:t>
            </w:r>
          </w:p>
        </w:tc>
      </w:tr>
      <w:tr w:rsidR="00BD0E41" w:rsidRPr="001F6728" w14:paraId="6FFD2A64" w14:textId="77777777" w:rsidTr="00BE2AFD">
        <w:tc>
          <w:tcPr>
            <w:tcW w:w="8522" w:type="dxa"/>
          </w:tcPr>
          <w:p w14:paraId="16D8C71B" w14:textId="68958537" w:rsidR="00BD0E41" w:rsidRPr="001F6728" w:rsidRDefault="00D05656" w:rsidP="00AE346E">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3: </w:t>
            </w:r>
            <w:r w:rsidR="00EF4DFD" w:rsidRPr="001F6728">
              <w:rPr>
                <w:rFonts w:asciiTheme="majorEastAsia" w:eastAsiaTheme="majorEastAsia" w:hAnsiTheme="majorEastAsia" w:cs="Times New Roman" w:hint="eastAsia"/>
                <w:kern w:val="0"/>
                <w:sz w:val="34"/>
                <w:szCs w:val="34"/>
              </w:rPr>
              <w:t xml:space="preserve">   </w:t>
            </w:r>
            <w:r w:rsidR="00AE346E">
              <w:rPr>
                <w:rFonts w:asciiTheme="majorEastAsia" w:eastAsiaTheme="majorEastAsia" w:hAnsiTheme="majorEastAsia" w:cs="Times New Roman" w:hint="eastAsia"/>
                <w:kern w:val="0"/>
                <w:sz w:val="34"/>
                <w:szCs w:val="34"/>
              </w:rPr>
              <w:t>添加变换</w:t>
            </w:r>
            <w:r w:rsidRPr="001F6728">
              <w:rPr>
                <w:rFonts w:asciiTheme="majorEastAsia" w:eastAsiaTheme="majorEastAsia" w:hAnsiTheme="majorEastAsia" w:cs="Times New Roman"/>
                <w:kern w:val="0"/>
                <w:position w:val="-18"/>
                <w:sz w:val="34"/>
                <w:szCs w:val="34"/>
              </w:rPr>
              <w:object w:dxaOrig="2100" w:dyaOrig="480" w14:anchorId="4FBD9A42">
                <v:shape id="_x0000_i1150" type="#_x0000_t75" style="width:105pt;height:24.6pt" o:ole="">
                  <v:imagedata r:id="rId238" o:title=""/>
                </v:shape>
                <o:OLEObject Type="Embed" ProgID="Equation.DSMT4" ShapeID="_x0000_i1150" DrawAspect="Content" ObjectID="_1548943725" r:id="rId239"/>
              </w:object>
            </w:r>
            <w:r w:rsidRPr="001F6728">
              <w:rPr>
                <w:rFonts w:asciiTheme="majorEastAsia" w:eastAsiaTheme="majorEastAsia" w:hAnsiTheme="majorEastAsia" w:cs="Times New Roman" w:hint="eastAsia"/>
                <w:kern w:val="0"/>
                <w:sz w:val="34"/>
                <w:szCs w:val="34"/>
              </w:rPr>
              <w:t>到</w:t>
            </w:r>
            <w:r w:rsidRPr="001F6728">
              <w:rPr>
                <w:rFonts w:asciiTheme="majorEastAsia" w:eastAsiaTheme="majorEastAsia" w:hAnsiTheme="majorEastAsia" w:cs="Times New Roman"/>
                <w:kern w:val="0"/>
                <w:position w:val="-10"/>
                <w:sz w:val="34"/>
                <w:szCs w:val="34"/>
              </w:rPr>
              <w:object w:dxaOrig="460" w:dyaOrig="360" w14:anchorId="4FE52DD1">
                <v:shape id="_x0000_i1151" type="#_x0000_t75" style="width:23.4pt;height:18.6pt" o:ole="">
                  <v:imagedata r:id="rId240" o:title=""/>
                </v:shape>
                <o:OLEObject Type="Embed" ProgID="Equation.DSMT4" ShapeID="_x0000_i1151" DrawAspect="Content" ObjectID="_1548943726" r:id="rId241"/>
              </w:object>
            </w:r>
            <w:r w:rsidR="00AE346E">
              <w:rPr>
                <w:rFonts w:asciiTheme="majorEastAsia" w:eastAsiaTheme="majorEastAsia" w:hAnsiTheme="majorEastAsia" w:cs="Times New Roman" w:hint="eastAsia"/>
                <w:kern w:val="0"/>
                <w:sz w:val="34"/>
                <w:szCs w:val="34"/>
              </w:rPr>
              <w:t>中</w:t>
            </w:r>
          </w:p>
        </w:tc>
      </w:tr>
      <w:tr w:rsidR="00BD0E41" w:rsidRPr="001F6728" w14:paraId="418479AD" w14:textId="77777777" w:rsidTr="00BE2AFD">
        <w:tc>
          <w:tcPr>
            <w:tcW w:w="8522" w:type="dxa"/>
          </w:tcPr>
          <w:p w14:paraId="2DF039A3" w14:textId="77777777" w:rsidR="00BD0E41" w:rsidRPr="001F6728" w:rsidRDefault="00D05656" w:rsidP="00EF4DFD">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4: </w:t>
            </w:r>
            <w:r w:rsidR="00EF4DFD" w:rsidRPr="001F6728">
              <w:rPr>
                <w:rFonts w:asciiTheme="majorEastAsia" w:eastAsiaTheme="majorEastAsia" w:hAnsiTheme="majorEastAsia" w:cs="Times New Roman" w:hint="eastAsia"/>
                <w:kern w:val="0"/>
                <w:sz w:val="34"/>
                <w:szCs w:val="34"/>
              </w:rPr>
              <w:t xml:space="preserve">   </w:t>
            </w:r>
            <w:r w:rsidRPr="001F6728">
              <w:rPr>
                <w:rFonts w:asciiTheme="majorEastAsia" w:eastAsiaTheme="majorEastAsia" w:hAnsiTheme="majorEastAsia" w:cs="Times New Roman" w:hint="eastAsia"/>
                <w:kern w:val="0"/>
                <w:sz w:val="34"/>
                <w:szCs w:val="34"/>
              </w:rPr>
              <w:t>使用输入</w:t>
            </w:r>
            <w:r w:rsidR="00EF4DFD" w:rsidRPr="001F6728">
              <w:rPr>
                <w:rFonts w:asciiTheme="majorEastAsia" w:eastAsiaTheme="majorEastAsia" w:hAnsiTheme="majorEastAsia" w:cs="Times New Roman"/>
                <w:kern w:val="0"/>
                <w:position w:val="-6"/>
                <w:sz w:val="34"/>
                <w:szCs w:val="34"/>
              </w:rPr>
              <w:object w:dxaOrig="380" w:dyaOrig="340" w14:anchorId="3D8020B7">
                <v:shape id="_x0000_i1152" type="#_x0000_t75" style="width:18.6pt;height:18pt" o:ole="">
                  <v:imagedata r:id="rId242" o:title=""/>
                </v:shape>
                <o:OLEObject Type="Embed" ProgID="Equation.DSMT4" ShapeID="_x0000_i1152" DrawAspect="Content" ObjectID="_1548943727" r:id="rId243"/>
              </w:object>
            </w:r>
            <w:r w:rsidRPr="001F6728">
              <w:rPr>
                <w:rFonts w:asciiTheme="majorEastAsia" w:eastAsiaTheme="majorEastAsia" w:hAnsiTheme="majorEastAsia" w:cs="Times New Roman" w:hint="eastAsia"/>
                <w:kern w:val="0"/>
                <w:sz w:val="34"/>
                <w:szCs w:val="34"/>
              </w:rPr>
              <w:t>代替</w:t>
            </w:r>
            <w:r w:rsidR="00EF4DFD" w:rsidRPr="001F6728">
              <w:rPr>
                <w:rFonts w:asciiTheme="majorEastAsia" w:eastAsiaTheme="majorEastAsia" w:hAnsiTheme="majorEastAsia" w:cs="Times New Roman"/>
                <w:kern w:val="0"/>
                <w:position w:val="-10"/>
                <w:sz w:val="34"/>
                <w:szCs w:val="34"/>
              </w:rPr>
              <w:object w:dxaOrig="400" w:dyaOrig="380" w14:anchorId="18649256">
                <v:shape id="_x0000_i1153" type="#_x0000_t75" style="width:20.4pt;height:18.6pt" o:ole="">
                  <v:imagedata r:id="rId244" o:title=""/>
                </v:shape>
                <o:OLEObject Type="Embed" ProgID="Equation.DSMT4" ShapeID="_x0000_i1153" DrawAspect="Content" ObjectID="_1548943728" r:id="rId245"/>
              </w:object>
            </w:r>
            <w:r w:rsidRPr="001F6728">
              <w:rPr>
                <w:rFonts w:asciiTheme="majorEastAsia" w:eastAsiaTheme="majorEastAsia" w:hAnsiTheme="majorEastAsia" w:cs="Times New Roman" w:hint="eastAsia"/>
                <w:kern w:val="0"/>
                <w:sz w:val="34"/>
                <w:szCs w:val="34"/>
              </w:rPr>
              <w:t>修改</w:t>
            </w:r>
            <w:r w:rsidR="00EF4DFD" w:rsidRPr="001F6728">
              <w:rPr>
                <w:rFonts w:asciiTheme="majorEastAsia" w:eastAsiaTheme="majorEastAsia" w:hAnsiTheme="majorEastAsia" w:cs="Times New Roman"/>
                <w:kern w:val="0"/>
                <w:position w:val="-10"/>
                <w:sz w:val="34"/>
                <w:szCs w:val="34"/>
              </w:rPr>
              <w:object w:dxaOrig="460" w:dyaOrig="360" w14:anchorId="07C75C61">
                <v:shape id="_x0000_i1154" type="#_x0000_t75" style="width:23.4pt;height:18.6pt" o:ole="">
                  <v:imagedata r:id="rId240" o:title=""/>
                </v:shape>
                <o:OLEObject Type="Embed" ProgID="Equation.DSMT4" ShapeID="_x0000_i1154" DrawAspect="Content" ObjectID="_1548943729" r:id="rId246"/>
              </w:object>
            </w:r>
            <w:r w:rsidRPr="001F6728">
              <w:rPr>
                <w:rFonts w:asciiTheme="majorEastAsia" w:eastAsiaTheme="majorEastAsia" w:hAnsiTheme="majorEastAsia" w:cs="Times New Roman" w:hint="eastAsia"/>
                <w:kern w:val="0"/>
                <w:sz w:val="34"/>
                <w:szCs w:val="34"/>
              </w:rPr>
              <w:t>中的每一层</w:t>
            </w:r>
          </w:p>
        </w:tc>
      </w:tr>
      <w:tr w:rsidR="00BD0E41" w:rsidRPr="001F6728" w14:paraId="7E55CD9C" w14:textId="77777777" w:rsidTr="00BE2AFD">
        <w:tc>
          <w:tcPr>
            <w:tcW w:w="8522" w:type="dxa"/>
          </w:tcPr>
          <w:p w14:paraId="32381156" w14:textId="77777777" w:rsidR="00BD0E41" w:rsidRPr="001F6728" w:rsidRDefault="00D05656"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5:</w:t>
            </w:r>
            <w:r w:rsidR="00EF4DFD" w:rsidRPr="001F6728">
              <w:rPr>
                <w:rFonts w:asciiTheme="majorEastAsia" w:eastAsiaTheme="majorEastAsia" w:hAnsiTheme="majorEastAsia" w:cs="Times New Roman" w:hint="eastAsia"/>
                <w:kern w:val="0"/>
                <w:sz w:val="34"/>
                <w:szCs w:val="34"/>
              </w:rPr>
              <w:t xml:space="preserve"> </w:t>
            </w:r>
            <w:r w:rsidR="00BE2AFD" w:rsidRPr="001F6728">
              <w:rPr>
                <w:rFonts w:asciiTheme="majorEastAsia" w:eastAsiaTheme="majorEastAsia" w:hAnsiTheme="majorEastAsia" w:cs="Times New Roman" w:hint="eastAsia"/>
                <w:kern w:val="0"/>
                <w:sz w:val="34"/>
                <w:szCs w:val="34"/>
              </w:rPr>
              <w:t xml:space="preserve"> </w:t>
            </w:r>
            <w:r w:rsidR="00EF4DFD" w:rsidRPr="001F6728">
              <w:rPr>
                <w:rFonts w:asciiTheme="majorEastAsia" w:eastAsiaTheme="majorEastAsia" w:hAnsiTheme="majorEastAsia" w:cs="Times New Roman" w:hint="eastAsia"/>
                <w:kern w:val="0"/>
                <w:sz w:val="34"/>
                <w:szCs w:val="34"/>
              </w:rPr>
              <w:t>end for</w:t>
            </w:r>
          </w:p>
        </w:tc>
      </w:tr>
      <w:tr w:rsidR="00BD0E41" w:rsidRPr="001F6728" w14:paraId="63C9C802" w14:textId="77777777" w:rsidTr="00BE2AFD">
        <w:tc>
          <w:tcPr>
            <w:tcW w:w="8522" w:type="dxa"/>
          </w:tcPr>
          <w:p w14:paraId="5123C812" w14:textId="77777777" w:rsidR="00BD0E41" w:rsidRPr="001F6728" w:rsidRDefault="00D05656" w:rsidP="00EF4DFD">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lastRenderedPageBreak/>
              <w:t xml:space="preserve"> 6:</w:t>
            </w:r>
            <w:r w:rsidR="00BE2AFD" w:rsidRPr="001F6728">
              <w:rPr>
                <w:rFonts w:asciiTheme="majorEastAsia" w:eastAsiaTheme="majorEastAsia" w:hAnsiTheme="majorEastAsia" w:cs="Times New Roman" w:hint="eastAsia"/>
                <w:kern w:val="0"/>
                <w:sz w:val="34"/>
                <w:szCs w:val="34"/>
              </w:rPr>
              <w:t xml:space="preserve"> </w:t>
            </w:r>
            <w:r w:rsidR="00EF4DFD" w:rsidRPr="001F6728">
              <w:rPr>
                <w:rFonts w:asciiTheme="majorEastAsia" w:eastAsiaTheme="majorEastAsia" w:hAnsiTheme="majorEastAsia" w:cs="Times New Roman" w:hint="eastAsia"/>
                <w:kern w:val="0"/>
                <w:sz w:val="34"/>
                <w:szCs w:val="34"/>
              </w:rPr>
              <w:t xml:space="preserve"> 训练</w:t>
            </w:r>
            <w:r w:rsidR="00EF4DFD" w:rsidRPr="001F6728">
              <w:rPr>
                <w:rFonts w:asciiTheme="majorEastAsia" w:eastAsiaTheme="majorEastAsia" w:hAnsiTheme="majorEastAsia" w:cs="Times New Roman"/>
                <w:kern w:val="0"/>
                <w:position w:val="-10"/>
                <w:sz w:val="34"/>
                <w:szCs w:val="34"/>
              </w:rPr>
              <w:object w:dxaOrig="460" w:dyaOrig="360" w14:anchorId="5ECE3203">
                <v:shape id="_x0000_i1155" type="#_x0000_t75" style="width:23.4pt;height:18.6pt" o:ole="">
                  <v:imagedata r:id="rId240" o:title=""/>
                </v:shape>
                <o:OLEObject Type="Embed" ProgID="Equation.DSMT4" ShapeID="_x0000_i1155" DrawAspect="Content" ObjectID="_1548943730" r:id="rId247"/>
              </w:object>
            </w:r>
            <w:r w:rsidR="00EF4DFD" w:rsidRPr="001F6728">
              <w:rPr>
                <w:rFonts w:asciiTheme="majorEastAsia" w:eastAsiaTheme="majorEastAsia" w:hAnsiTheme="majorEastAsia" w:cs="Times New Roman" w:hint="eastAsia"/>
                <w:kern w:val="0"/>
                <w:sz w:val="34"/>
                <w:szCs w:val="34"/>
              </w:rPr>
              <w:t>去优化参数</w:t>
            </w:r>
            <w:r w:rsidR="00EF4DFD" w:rsidRPr="001F6728">
              <w:rPr>
                <w:rFonts w:asciiTheme="majorEastAsia" w:eastAsiaTheme="majorEastAsia" w:hAnsiTheme="majorEastAsia" w:cs="Times New Roman"/>
                <w:kern w:val="0"/>
                <w:position w:val="-20"/>
                <w:sz w:val="34"/>
                <w:szCs w:val="34"/>
              </w:rPr>
              <w:object w:dxaOrig="1719" w:dyaOrig="560" w14:anchorId="74A6CDD5">
                <v:shape id="_x0000_i1156" type="#_x0000_t75" style="width:86.4pt;height:29.4pt" o:ole="">
                  <v:imagedata r:id="rId248" o:title=""/>
                </v:shape>
                <o:OLEObject Type="Embed" ProgID="Equation.DSMT4" ShapeID="_x0000_i1156" DrawAspect="Content" ObjectID="_1548943731" r:id="rId249"/>
              </w:object>
            </w:r>
          </w:p>
        </w:tc>
      </w:tr>
      <w:tr w:rsidR="00BD0E41" w:rsidRPr="001F6728" w14:paraId="4C6FD9B4" w14:textId="77777777" w:rsidTr="00BE2AFD">
        <w:tc>
          <w:tcPr>
            <w:tcW w:w="8522" w:type="dxa"/>
          </w:tcPr>
          <w:p w14:paraId="7CEFC5AF" w14:textId="77777777" w:rsidR="00BD0E41" w:rsidRPr="001F6728" w:rsidRDefault="00D05656"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7:</w:t>
            </w:r>
            <w:r w:rsidR="00EF4DFD" w:rsidRPr="001F6728">
              <w:rPr>
                <w:rFonts w:asciiTheme="majorEastAsia" w:eastAsiaTheme="majorEastAsia" w:hAnsiTheme="majorEastAsia" w:cs="Times New Roman" w:hint="eastAsia"/>
                <w:kern w:val="0"/>
                <w:sz w:val="34"/>
                <w:szCs w:val="34"/>
              </w:rPr>
              <w:t xml:space="preserve"> </w:t>
            </w:r>
            <w:r w:rsidR="00BE2AFD" w:rsidRPr="001F6728">
              <w:rPr>
                <w:rFonts w:asciiTheme="majorEastAsia" w:eastAsiaTheme="majorEastAsia" w:hAnsiTheme="majorEastAsia" w:cs="Times New Roman" w:hint="eastAsia"/>
                <w:kern w:val="0"/>
                <w:sz w:val="34"/>
                <w:szCs w:val="34"/>
              </w:rPr>
              <w:t xml:space="preserve"> </w:t>
            </w:r>
            <w:r w:rsidR="00EF4DFD" w:rsidRPr="001F6728">
              <w:rPr>
                <w:rFonts w:asciiTheme="majorEastAsia" w:eastAsiaTheme="majorEastAsia" w:hAnsiTheme="majorEastAsia" w:cs="Times New Roman"/>
                <w:kern w:val="0"/>
                <w:position w:val="-10"/>
                <w:sz w:val="34"/>
                <w:szCs w:val="34"/>
              </w:rPr>
              <w:object w:dxaOrig="1200" w:dyaOrig="360" w14:anchorId="1BEAF653">
                <v:shape id="_x0000_i1157" type="#_x0000_t75" style="width:60pt;height:18.6pt" o:ole="">
                  <v:imagedata r:id="rId250" o:title=""/>
                </v:shape>
                <o:OLEObject Type="Embed" ProgID="Equation.DSMT4" ShapeID="_x0000_i1157" DrawAspect="Content" ObjectID="_1548943732" r:id="rId251"/>
              </w:object>
            </w:r>
            <w:r w:rsidR="00EF4DFD" w:rsidRPr="001F6728">
              <w:rPr>
                <w:rFonts w:asciiTheme="majorEastAsia" w:eastAsiaTheme="majorEastAsia" w:hAnsiTheme="majorEastAsia" w:cs="Times New Roman" w:hint="eastAsia"/>
                <w:kern w:val="0"/>
                <w:position w:val="-4"/>
                <w:sz w:val="34"/>
                <w:szCs w:val="34"/>
              </w:rPr>
              <w:t xml:space="preserve">      //用冻结的参数推理BN网络</w:t>
            </w:r>
          </w:p>
        </w:tc>
      </w:tr>
      <w:tr w:rsidR="00BD0E41" w:rsidRPr="001F6728" w14:paraId="5B0BB382" w14:textId="77777777" w:rsidTr="00BE2AFD">
        <w:tc>
          <w:tcPr>
            <w:tcW w:w="8522" w:type="dxa"/>
          </w:tcPr>
          <w:p w14:paraId="450AA8FE" w14:textId="77777777" w:rsidR="00BD0E41" w:rsidRPr="001F6728" w:rsidRDefault="00D05656"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8:</w:t>
            </w:r>
            <w:r w:rsidR="00BE2AFD" w:rsidRPr="001F6728">
              <w:rPr>
                <w:rFonts w:asciiTheme="majorEastAsia" w:eastAsiaTheme="majorEastAsia" w:hAnsiTheme="majorEastAsia" w:cs="Times New Roman" w:hint="eastAsia"/>
                <w:kern w:val="0"/>
                <w:sz w:val="34"/>
                <w:szCs w:val="34"/>
              </w:rPr>
              <w:t xml:space="preserve"> </w:t>
            </w:r>
            <w:r w:rsidR="00EF4DFD" w:rsidRPr="001F6728">
              <w:rPr>
                <w:rFonts w:asciiTheme="majorEastAsia" w:eastAsiaTheme="majorEastAsia" w:hAnsiTheme="majorEastAsia" w:cs="Times New Roman" w:hint="eastAsia"/>
                <w:kern w:val="0"/>
                <w:sz w:val="34"/>
                <w:szCs w:val="34"/>
              </w:rPr>
              <w:t xml:space="preserve"> for</w:t>
            </w:r>
            <w:r w:rsidR="00EF4DFD" w:rsidRPr="001F6728">
              <w:rPr>
                <w:rFonts w:asciiTheme="majorEastAsia" w:eastAsiaTheme="majorEastAsia" w:hAnsiTheme="majorEastAsia" w:cs="Times New Roman"/>
                <w:kern w:val="0"/>
                <w:sz w:val="34"/>
                <w:szCs w:val="34"/>
              </w:rPr>
              <w:t xml:space="preserve"> </w:t>
            </w:r>
            <w:r w:rsidR="00EF4DFD" w:rsidRPr="001F6728">
              <w:rPr>
                <w:rFonts w:asciiTheme="majorEastAsia" w:eastAsiaTheme="majorEastAsia" w:hAnsiTheme="majorEastAsia" w:cs="Times New Roman"/>
                <w:kern w:val="0"/>
                <w:position w:val="-10"/>
                <w:sz w:val="34"/>
                <w:szCs w:val="34"/>
              </w:rPr>
              <w:object w:dxaOrig="980" w:dyaOrig="320" w14:anchorId="6D4C011D">
                <v:shape id="_x0000_i1158" type="#_x0000_t75" style="width:48.6pt;height:16.2pt" o:ole="">
                  <v:imagedata r:id="rId236" o:title=""/>
                </v:shape>
                <o:OLEObject Type="Embed" ProgID="Equation.DSMT4" ShapeID="_x0000_i1158" DrawAspect="Content" ObjectID="_1548943733" r:id="rId252"/>
              </w:object>
            </w:r>
            <w:r w:rsidR="00EF4DFD" w:rsidRPr="001F6728">
              <w:rPr>
                <w:rFonts w:asciiTheme="majorEastAsia" w:eastAsiaTheme="majorEastAsia" w:hAnsiTheme="majorEastAsia" w:cs="Times New Roman" w:hint="eastAsia"/>
                <w:kern w:val="0"/>
                <w:position w:val="-4"/>
                <w:sz w:val="34"/>
                <w:szCs w:val="34"/>
              </w:rPr>
              <w:t xml:space="preserve"> </w:t>
            </w:r>
            <w:r w:rsidR="00EF4DFD" w:rsidRPr="001F6728">
              <w:rPr>
                <w:rFonts w:asciiTheme="majorEastAsia" w:eastAsiaTheme="majorEastAsia" w:hAnsiTheme="majorEastAsia" w:cs="Times New Roman" w:hint="eastAsia"/>
                <w:kern w:val="0"/>
                <w:sz w:val="34"/>
                <w:szCs w:val="34"/>
              </w:rPr>
              <w:t>do</w:t>
            </w:r>
          </w:p>
        </w:tc>
      </w:tr>
      <w:tr w:rsidR="00BD0E41" w:rsidRPr="001F6728" w14:paraId="1D10288E" w14:textId="77777777" w:rsidTr="00BE2AFD">
        <w:tc>
          <w:tcPr>
            <w:tcW w:w="8522" w:type="dxa"/>
          </w:tcPr>
          <w:p w14:paraId="1B63B328" w14:textId="77777777" w:rsidR="00BD0E41" w:rsidRPr="001F6728" w:rsidRDefault="00EF4DFD"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9：</w:t>
            </w:r>
            <w:r w:rsidR="00BE2AFD" w:rsidRPr="001F6728">
              <w:rPr>
                <w:rFonts w:asciiTheme="majorEastAsia" w:eastAsiaTheme="majorEastAsia" w:hAnsiTheme="majorEastAsia" w:cs="Times New Roman" w:hint="eastAsia"/>
                <w:kern w:val="0"/>
                <w:sz w:val="34"/>
                <w:szCs w:val="34"/>
              </w:rPr>
              <w:t xml:space="preserve"> </w:t>
            </w:r>
            <w:r w:rsidRPr="001F6728">
              <w:rPr>
                <w:rFonts w:asciiTheme="majorEastAsia" w:eastAsiaTheme="majorEastAsia" w:hAnsiTheme="majorEastAsia" w:cs="Times New Roman" w:hint="eastAsia"/>
                <w:kern w:val="0"/>
                <w:sz w:val="34"/>
                <w:szCs w:val="34"/>
              </w:rPr>
              <w:t xml:space="preserve">  //为了简单明了，</w:t>
            </w:r>
            <w:r w:rsidRPr="001F6728">
              <w:rPr>
                <w:rFonts w:asciiTheme="majorEastAsia" w:eastAsiaTheme="majorEastAsia" w:hAnsiTheme="majorEastAsia" w:cs="Times New Roman"/>
                <w:kern w:val="0"/>
                <w:position w:val="-10"/>
                <w:sz w:val="34"/>
                <w:szCs w:val="34"/>
              </w:rPr>
              <w:object w:dxaOrig="2580" w:dyaOrig="380" w14:anchorId="789D5FA7">
                <v:shape id="_x0000_i1159" type="#_x0000_t75" style="width:129pt;height:19.2pt" o:ole="">
                  <v:imagedata r:id="rId253" o:title=""/>
                </v:shape>
                <o:OLEObject Type="Embed" ProgID="Equation.DSMT4" ShapeID="_x0000_i1159" DrawAspect="Content" ObjectID="_1548943734" r:id="rId254"/>
              </w:object>
            </w:r>
          </w:p>
        </w:tc>
      </w:tr>
      <w:tr w:rsidR="00BD0E41" w:rsidRPr="001F6728" w14:paraId="2490FF7A" w14:textId="77777777" w:rsidTr="00BE2AFD">
        <w:tc>
          <w:tcPr>
            <w:tcW w:w="8522" w:type="dxa"/>
          </w:tcPr>
          <w:p w14:paraId="481E4860" w14:textId="77777777" w:rsidR="00BD0E41" w:rsidRPr="001F6728" w:rsidRDefault="00EF4DFD" w:rsidP="00BE2AFD">
            <w:pPr>
              <w:autoSpaceDE w:val="0"/>
              <w:autoSpaceDN w:val="0"/>
              <w:adjustRightInd w:val="0"/>
              <w:snapToGrid w:val="0"/>
              <w:ind w:left="1190" w:hangingChars="350" w:hanging="119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10： </w:t>
            </w:r>
            <w:r w:rsidR="00BE2AFD" w:rsidRPr="001F6728">
              <w:rPr>
                <w:rFonts w:asciiTheme="majorEastAsia" w:eastAsiaTheme="majorEastAsia" w:hAnsiTheme="majorEastAsia" w:cs="Times New Roman" w:hint="eastAsia"/>
                <w:kern w:val="0"/>
                <w:sz w:val="34"/>
                <w:szCs w:val="34"/>
              </w:rPr>
              <w:t xml:space="preserve"> </w:t>
            </w:r>
            <w:r w:rsidR="00FE137D" w:rsidRPr="001F6728">
              <w:rPr>
                <w:rFonts w:asciiTheme="majorEastAsia" w:eastAsiaTheme="majorEastAsia" w:hAnsiTheme="majorEastAsia" w:cs="Times New Roman" w:hint="eastAsia"/>
                <w:kern w:val="0"/>
                <w:sz w:val="34"/>
                <w:szCs w:val="34"/>
              </w:rPr>
              <w:t xml:space="preserve"> </w:t>
            </w:r>
            <w:r w:rsidRPr="001F6728">
              <w:rPr>
                <w:rFonts w:asciiTheme="majorEastAsia" w:eastAsiaTheme="majorEastAsia" w:hAnsiTheme="majorEastAsia" w:cs="Times New Roman" w:hint="eastAsia"/>
                <w:kern w:val="0"/>
                <w:sz w:val="34"/>
                <w:szCs w:val="34"/>
              </w:rPr>
              <w:t>处理多个训练小批量</w:t>
            </w:r>
            <w:r w:rsidRPr="001F6728">
              <w:rPr>
                <w:rFonts w:asciiTheme="majorEastAsia" w:eastAsiaTheme="majorEastAsia" w:hAnsiTheme="majorEastAsia" w:cs="Times New Roman"/>
                <w:kern w:val="0"/>
                <w:position w:val="-4"/>
                <w:sz w:val="34"/>
                <w:szCs w:val="34"/>
              </w:rPr>
              <w:object w:dxaOrig="240" w:dyaOrig="260" w14:anchorId="736D7A27">
                <v:shape id="_x0000_i1160" type="#_x0000_t75" style="width:12pt;height:13.2pt" o:ole="">
                  <v:imagedata r:id="rId255" o:title=""/>
                </v:shape>
                <o:OLEObject Type="Embed" ProgID="Equation.DSMT4" ShapeID="_x0000_i1160" DrawAspect="Content" ObjectID="_1548943735" r:id="rId256"/>
              </w:object>
            </w:r>
            <w:r w:rsidRPr="001F6728">
              <w:rPr>
                <w:rFonts w:asciiTheme="majorEastAsia" w:eastAsiaTheme="majorEastAsia" w:hAnsiTheme="majorEastAsia" w:cs="Times New Roman" w:hint="eastAsia"/>
                <w:kern w:val="0"/>
                <w:sz w:val="34"/>
                <w:szCs w:val="34"/>
              </w:rPr>
              <w:t>,每个小批量</w:t>
            </w:r>
            <w:r w:rsidRPr="001F6728">
              <w:rPr>
                <w:rFonts w:asciiTheme="majorEastAsia" w:eastAsiaTheme="majorEastAsia" w:hAnsiTheme="majorEastAsia" w:cs="Times New Roman"/>
                <w:kern w:val="0"/>
                <w:position w:val="-4"/>
                <w:sz w:val="34"/>
                <w:szCs w:val="34"/>
              </w:rPr>
              <w:object w:dxaOrig="240" w:dyaOrig="260" w14:anchorId="3BE30E25">
                <v:shape id="_x0000_i1161" type="#_x0000_t75" style="width:12pt;height:13.2pt" o:ole="">
                  <v:imagedata r:id="rId255" o:title=""/>
                </v:shape>
                <o:OLEObject Type="Embed" ProgID="Equation.DSMT4" ShapeID="_x0000_i1161" DrawAspect="Content" ObjectID="_1548943736" r:id="rId257"/>
              </w:object>
            </w:r>
            <w:r w:rsidRPr="001F6728">
              <w:rPr>
                <w:rFonts w:asciiTheme="majorEastAsia" w:eastAsiaTheme="majorEastAsia" w:hAnsiTheme="majorEastAsia" w:cs="Times New Roman" w:hint="eastAsia"/>
                <w:kern w:val="0"/>
                <w:sz w:val="34"/>
                <w:szCs w:val="34"/>
              </w:rPr>
              <w:t>大小为</w:t>
            </w:r>
            <w:r w:rsidR="00FE137D" w:rsidRPr="001F6728">
              <w:rPr>
                <w:rFonts w:asciiTheme="majorEastAsia" w:eastAsiaTheme="majorEastAsia" w:hAnsiTheme="majorEastAsia" w:cs="Times New Roman"/>
                <w:kern w:val="0"/>
                <w:position w:val="-6"/>
                <w:sz w:val="34"/>
                <w:szCs w:val="34"/>
              </w:rPr>
              <w:object w:dxaOrig="260" w:dyaOrig="220" w14:anchorId="57D0220A">
                <v:shape id="_x0000_i1162" type="#_x0000_t75" style="width:12.6pt;height:11.4pt" o:ole="">
                  <v:imagedata r:id="rId258" o:title=""/>
                </v:shape>
                <o:OLEObject Type="Embed" ProgID="Equation.DSMT4" ShapeID="_x0000_i1162" DrawAspect="Content" ObjectID="_1548943737" r:id="rId259"/>
              </w:object>
            </w:r>
            <w:r w:rsidR="00FE137D" w:rsidRPr="001F6728">
              <w:rPr>
                <w:rFonts w:asciiTheme="majorEastAsia" w:eastAsiaTheme="majorEastAsia" w:hAnsiTheme="majorEastAsia" w:cs="Times New Roman" w:hint="eastAsia"/>
                <w:kern w:val="0"/>
                <w:sz w:val="34"/>
                <w:szCs w:val="34"/>
              </w:rPr>
              <w:t>,对他们求均值和方差</w:t>
            </w:r>
          </w:p>
          <w:p w14:paraId="7E0F2FC0" w14:textId="77777777" w:rsidR="00FE137D" w:rsidRPr="001F6728" w:rsidRDefault="00FE137D" w:rsidP="00FE137D">
            <w:pPr>
              <w:autoSpaceDE w:val="0"/>
              <w:autoSpaceDN w:val="0"/>
              <w:adjustRightInd w:val="0"/>
              <w:snapToGrid w:val="0"/>
              <w:ind w:left="850" w:hangingChars="250" w:hanging="85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14"/>
                <w:sz w:val="34"/>
                <w:szCs w:val="34"/>
              </w:rPr>
              <w:object w:dxaOrig="1620" w:dyaOrig="400" w14:anchorId="303EA2B7">
                <v:shape id="_x0000_i1163" type="#_x0000_t75" style="width:81pt;height:21pt" o:ole="">
                  <v:imagedata r:id="rId260" o:title=""/>
                </v:shape>
                <o:OLEObject Type="Embed" ProgID="Equation.DSMT4" ShapeID="_x0000_i1163" DrawAspect="Content" ObjectID="_1548943738" r:id="rId261"/>
              </w:object>
            </w:r>
          </w:p>
          <w:p w14:paraId="47A9C4FE" w14:textId="77777777" w:rsidR="00FE137D" w:rsidRPr="001F6728" w:rsidRDefault="00FE137D" w:rsidP="00FE137D">
            <w:pPr>
              <w:autoSpaceDE w:val="0"/>
              <w:autoSpaceDN w:val="0"/>
              <w:adjustRightInd w:val="0"/>
              <w:snapToGrid w:val="0"/>
              <w:ind w:left="850" w:hangingChars="250" w:hanging="85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position w:val="-24"/>
                <w:sz w:val="34"/>
                <w:szCs w:val="34"/>
              </w:rPr>
              <w:object w:dxaOrig="2400" w:dyaOrig="620" w14:anchorId="67AA0D3B">
                <v:shape id="_x0000_i1164" type="#_x0000_t75" style="width:120pt;height:32.4pt" o:ole="">
                  <v:imagedata r:id="rId262" o:title=""/>
                </v:shape>
                <o:OLEObject Type="Embed" ProgID="Equation.DSMT4" ShapeID="_x0000_i1164" DrawAspect="Content" ObjectID="_1548943739" r:id="rId263"/>
              </w:object>
            </w:r>
          </w:p>
        </w:tc>
      </w:tr>
      <w:tr w:rsidR="00BD0E41" w:rsidRPr="001F6728" w14:paraId="2F52A723" w14:textId="77777777" w:rsidTr="00BE2AFD">
        <w:tc>
          <w:tcPr>
            <w:tcW w:w="8522" w:type="dxa"/>
          </w:tcPr>
          <w:p w14:paraId="27674191" w14:textId="77777777" w:rsidR="00BD0E41" w:rsidRPr="001F6728" w:rsidRDefault="00EF4DFD"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11：</w:t>
            </w:r>
            <w:r w:rsidR="00FE137D" w:rsidRPr="001F6728">
              <w:rPr>
                <w:rFonts w:asciiTheme="majorEastAsia" w:eastAsiaTheme="majorEastAsia" w:hAnsiTheme="majorEastAsia" w:cs="Times New Roman" w:hint="eastAsia"/>
                <w:kern w:val="0"/>
                <w:sz w:val="34"/>
                <w:szCs w:val="34"/>
              </w:rPr>
              <w:t xml:space="preserve"> </w:t>
            </w:r>
            <w:r w:rsidR="00BE2AFD" w:rsidRPr="001F6728">
              <w:rPr>
                <w:rFonts w:asciiTheme="majorEastAsia" w:eastAsiaTheme="majorEastAsia" w:hAnsiTheme="majorEastAsia" w:cs="Times New Roman" w:hint="eastAsia"/>
                <w:kern w:val="0"/>
                <w:sz w:val="34"/>
                <w:szCs w:val="34"/>
              </w:rPr>
              <w:t xml:space="preserve"> </w:t>
            </w:r>
            <w:r w:rsidR="00FE137D" w:rsidRPr="001F6728">
              <w:rPr>
                <w:rFonts w:asciiTheme="majorEastAsia" w:eastAsiaTheme="majorEastAsia" w:hAnsiTheme="majorEastAsia" w:cs="Times New Roman" w:hint="eastAsia"/>
                <w:kern w:val="0"/>
                <w:sz w:val="34"/>
                <w:szCs w:val="34"/>
              </w:rPr>
              <w:t xml:space="preserve"> 在</w:t>
            </w:r>
            <w:r w:rsidR="00FE137D" w:rsidRPr="001F6728">
              <w:rPr>
                <w:rFonts w:asciiTheme="majorEastAsia" w:eastAsiaTheme="majorEastAsia" w:hAnsiTheme="majorEastAsia" w:cs="Times New Roman"/>
                <w:kern w:val="0"/>
                <w:position w:val="-10"/>
                <w:sz w:val="34"/>
                <w:szCs w:val="34"/>
              </w:rPr>
              <w:object w:dxaOrig="460" w:dyaOrig="360" w14:anchorId="775712A5">
                <v:shape id="_x0000_i1165" type="#_x0000_t75" style="width:23.4pt;height:18.6pt" o:ole="">
                  <v:imagedata r:id="rId232" o:title=""/>
                </v:shape>
                <o:OLEObject Type="Embed" ProgID="Equation.DSMT4" ShapeID="_x0000_i1165" DrawAspect="Content" ObjectID="_1548943740" r:id="rId264"/>
              </w:object>
            </w:r>
            <w:r w:rsidR="00FE137D" w:rsidRPr="001F6728">
              <w:rPr>
                <w:rFonts w:asciiTheme="majorEastAsia" w:eastAsiaTheme="majorEastAsia" w:hAnsiTheme="majorEastAsia" w:cs="Times New Roman" w:hint="eastAsia"/>
                <w:kern w:val="0"/>
                <w:sz w:val="34"/>
                <w:szCs w:val="34"/>
              </w:rPr>
              <w:t>里，用</w:t>
            </w:r>
            <w:r w:rsidR="00FE137D" w:rsidRPr="001F6728">
              <w:rPr>
                <w:rFonts w:asciiTheme="majorEastAsia" w:eastAsiaTheme="majorEastAsia" w:hAnsiTheme="majorEastAsia" w:cs="Times New Roman"/>
                <w:kern w:val="0"/>
                <w:position w:val="-40"/>
                <w:sz w:val="34"/>
                <w:szCs w:val="34"/>
              </w:rPr>
              <w:object w:dxaOrig="3920" w:dyaOrig="920" w14:anchorId="6BEF18D3">
                <v:shape id="_x0000_i1166" type="#_x0000_t75" style="width:195.6pt;height:48pt" o:ole="">
                  <v:imagedata r:id="rId265" o:title=""/>
                </v:shape>
                <o:OLEObject Type="Embed" ProgID="Equation.DSMT4" ShapeID="_x0000_i1166" DrawAspect="Content" ObjectID="_1548943741" r:id="rId266"/>
              </w:object>
            </w:r>
            <w:r w:rsidR="00FE137D" w:rsidRPr="001F6728">
              <w:rPr>
                <w:rFonts w:asciiTheme="majorEastAsia" w:eastAsiaTheme="majorEastAsia" w:hAnsiTheme="majorEastAsia" w:cs="Times New Roman" w:hint="eastAsia"/>
                <w:kern w:val="0"/>
                <w:sz w:val="34"/>
                <w:szCs w:val="34"/>
              </w:rPr>
              <w:t>代替</w:t>
            </w:r>
          </w:p>
          <w:p w14:paraId="54EBF5DC" w14:textId="77777777" w:rsidR="00FE137D" w:rsidRPr="001F6728" w:rsidRDefault="00FE137D"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 xml:space="preserve">       </w:t>
            </w:r>
            <w:r w:rsidRPr="001F6728">
              <w:rPr>
                <w:rFonts w:asciiTheme="majorEastAsia" w:eastAsiaTheme="majorEastAsia" w:hAnsiTheme="majorEastAsia" w:cs="Times New Roman"/>
                <w:kern w:val="0"/>
                <w:position w:val="-14"/>
                <w:sz w:val="34"/>
                <w:szCs w:val="34"/>
              </w:rPr>
              <w:object w:dxaOrig="1380" w:dyaOrig="400" w14:anchorId="1EABDA7A">
                <v:shape id="_x0000_i1167" type="#_x0000_t75" style="width:69pt;height:21pt" o:ole="">
                  <v:imagedata r:id="rId267" o:title=""/>
                </v:shape>
                <o:OLEObject Type="Embed" ProgID="Equation.DSMT4" ShapeID="_x0000_i1167" DrawAspect="Content" ObjectID="_1548943742" r:id="rId268"/>
              </w:object>
            </w:r>
          </w:p>
        </w:tc>
      </w:tr>
      <w:tr w:rsidR="00BD0E41" w:rsidRPr="001F6728" w14:paraId="4E0619DF" w14:textId="77777777" w:rsidTr="00BE2AFD">
        <w:tc>
          <w:tcPr>
            <w:tcW w:w="8522" w:type="dxa"/>
          </w:tcPr>
          <w:p w14:paraId="036482BC" w14:textId="77777777" w:rsidR="00BD0E41" w:rsidRPr="001F6728" w:rsidRDefault="00EF4DFD"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12：end for</w:t>
            </w:r>
          </w:p>
        </w:tc>
      </w:tr>
    </w:tbl>
    <w:p w14:paraId="3033EE2C" w14:textId="77777777" w:rsidR="00BD0E41" w:rsidRDefault="00FE137D" w:rsidP="00550A16">
      <w:pPr>
        <w:pBdr>
          <w:bottom w:val="single" w:sz="6" w:space="1" w:color="auto"/>
        </w:pBd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算法2:训练一个批量归一化网络</w:t>
      </w:r>
    </w:p>
    <w:p w14:paraId="4C5ED858" w14:textId="77777777" w:rsidR="00FE137D" w:rsidRPr="001F6728" w:rsidRDefault="00FE137D" w:rsidP="00550A16">
      <w:pPr>
        <w:autoSpaceDE w:val="0"/>
        <w:autoSpaceDN w:val="0"/>
        <w:adjustRightInd w:val="0"/>
        <w:snapToGrid w:val="0"/>
        <w:rPr>
          <w:rFonts w:asciiTheme="majorEastAsia" w:eastAsiaTheme="majorEastAsia" w:hAnsiTheme="majorEastAsia" w:cs="Times New Roman"/>
          <w:kern w:val="0"/>
          <w:sz w:val="34"/>
          <w:szCs w:val="34"/>
        </w:rPr>
      </w:pPr>
    </w:p>
    <w:p w14:paraId="43AA70F1" w14:textId="77777777" w:rsidR="00FE137D" w:rsidRPr="001F6728" w:rsidRDefault="00FE137D" w:rsidP="00550A1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3.2 批量归一化卷积网络</w:t>
      </w:r>
    </w:p>
    <w:p w14:paraId="53C42AD9" w14:textId="575501BA" w:rsidR="00FE137D" w:rsidRPr="001F6728" w:rsidRDefault="00FE137D" w:rsidP="00FE137D">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批量归一化</w:t>
      </w:r>
      <w:r w:rsidR="008263AB">
        <w:rPr>
          <w:rFonts w:asciiTheme="majorEastAsia" w:eastAsiaTheme="majorEastAsia" w:hAnsiTheme="majorEastAsia" w:cs="Times New Roman" w:hint="eastAsia"/>
          <w:kern w:val="0"/>
          <w:sz w:val="34"/>
          <w:szCs w:val="34"/>
        </w:rPr>
        <w:t>可以</w:t>
      </w:r>
      <w:r w:rsidR="00BB4CAD" w:rsidRPr="001F6728">
        <w:rPr>
          <w:rFonts w:asciiTheme="majorEastAsia" w:eastAsiaTheme="majorEastAsia" w:hAnsiTheme="majorEastAsia" w:cs="Times New Roman" w:hint="eastAsia"/>
          <w:kern w:val="0"/>
          <w:sz w:val="34"/>
          <w:szCs w:val="34"/>
        </w:rPr>
        <w:t>应用于网络中激活的任何集合。</w:t>
      </w:r>
      <w:r w:rsidR="008263AB">
        <w:rPr>
          <w:rFonts w:asciiTheme="majorEastAsia" w:eastAsiaTheme="majorEastAsia" w:hAnsiTheme="majorEastAsia" w:cs="Times New Roman" w:hint="eastAsia"/>
          <w:kern w:val="0"/>
          <w:sz w:val="34"/>
          <w:szCs w:val="34"/>
        </w:rPr>
        <w:t>在</w:t>
      </w:r>
      <w:r w:rsidR="00ED12D2" w:rsidRPr="001F6728">
        <w:rPr>
          <w:rFonts w:asciiTheme="majorEastAsia" w:eastAsiaTheme="majorEastAsia" w:hAnsiTheme="majorEastAsia" w:cs="Times New Roman" w:hint="eastAsia"/>
          <w:kern w:val="0"/>
          <w:sz w:val="34"/>
          <w:szCs w:val="34"/>
        </w:rPr>
        <w:t>这里，我们</w:t>
      </w:r>
      <w:r w:rsidR="008263AB">
        <w:rPr>
          <w:rFonts w:asciiTheme="majorEastAsia" w:eastAsiaTheme="majorEastAsia" w:hAnsiTheme="majorEastAsia" w:cs="Times New Roman" w:hint="eastAsia"/>
          <w:kern w:val="0"/>
          <w:sz w:val="34"/>
          <w:szCs w:val="34"/>
        </w:rPr>
        <w:t>考虑由一个仿射变换与一个一元非线性函数组成的激活函数</w:t>
      </w:r>
      <w:r w:rsidR="00830F52" w:rsidRPr="001F6728">
        <w:rPr>
          <w:rFonts w:asciiTheme="majorEastAsia" w:eastAsiaTheme="majorEastAsia" w:hAnsiTheme="majorEastAsia" w:cs="Times New Roman" w:hint="eastAsia"/>
          <w:kern w:val="0"/>
          <w:sz w:val="34"/>
          <w:szCs w:val="34"/>
        </w:rPr>
        <w:t>：</w:t>
      </w:r>
    </w:p>
    <w:p w14:paraId="4130BE85" w14:textId="77777777" w:rsidR="00830F52" w:rsidRPr="001F6728" w:rsidRDefault="00830F52" w:rsidP="00830F52">
      <w:pPr>
        <w:autoSpaceDE w:val="0"/>
        <w:autoSpaceDN w:val="0"/>
        <w:adjustRightInd w:val="0"/>
        <w:snapToGrid w:val="0"/>
        <w:ind w:firstLineChars="200" w:firstLine="68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14"/>
          <w:sz w:val="34"/>
          <w:szCs w:val="34"/>
        </w:rPr>
        <w:object w:dxaOrig="1440" w:dyaOrig="400" w14:anchorId="3FC06B9D">
          <v:shape id="_x0000_i1168" type="#_x0000_t75" style="width:1in;height:21pt" o:ole="">
            <v:imagedata r:id="rId269" o:title=""/>
          </v:shape>
          <o:OLEObject Type="Embed" ProgID="Equation.DSMT4" ShapeID="_x0000_i1168" DrawAspect="Content" ObjectID="_1548943743" r:id="rId270"/>
        </w:object>
      </w:r>
    </w:p>
    <w:p w14:paraId="63DCDCE3" w14:textId="18844087" w:rsidR="00830F52" w:rsidRPr="001F6728" w:rsidRDefault="00830F52" w:rsidP="00830F52">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其中</w:t>
      </w:r>
      <w:r w:rsidRPr="001F6728">
        <w:rPr>
          <w:rFonts w:asciiTheme="majorEastAsia" w:eastAsiaTheme="majorEastAsia" w:hAnsiTheme="majorEastAsia" w:cs="Times New Roman"/>
          <w:kern w:val="0"/>
          <w:sz w:val="34"/>
          <w:szCs w:val="34"/>
        </w:rPr>
        <w:object w:dxaOrig="279" w:dyaOrig="279" w14:anchorId="4A2018A3">
          <v:shape id="_x0000_i1169" type="#_x0000_t75" style="width:14.4pt;height:14.4pt" o:ole="">
            <v:imagedata r:id="rId271" o:title=""/>
          </v:shape>
          <o:OLEObject Type="Embed" ProgID="Equation.DSMT4" ShapeID="_x0000_i1169" DrawAspect="Content" ObjectID="_1548943744" r:id="rId272"/>
        </w:object>
      </w:r>
      <w:r w:rsidRPr="001F6728">
        <w:rPr>
          <w:rFonts w:asciiTheme="majorEastAsia" w:eastAsiaTheme="majorEastAsia" w:hAnsiTheme="majorEastAsia" w:cs="Times New Roman" w:hint="eastAsia"/>
          <w:kern w:val="0"/>
          <w:sz w:val="34"/>
          <w:szCs w:val="34"/>
        </w:rPr>
        <w:t>和</w:t>
      </w:r>
      <w:r w:rsidRPr="001F6728">
        <w:rPr>
          <w:rFonts w:asciiTheme="majorEastAsia" w:eastAsiaTheme="majorEastAsia" w:hAnsiTheme="majorEastAsia" w:cs="Times New Roman"/>
          <w:kern w:val="0"/>
          <w:sz w:val="34"/>
          <w:szCs w:val="34"/>
        </w:rPr>
        <w:object w:dxaOrig="200" w:dyaOrig="279" w14:anchorId="6776AD88">
          <v:shape id="_x0000_i1170" type="#_x0000_t75" style="width:9.6pt;height:14.4pt" o:ole="">
            <v:imagedata r:id="rId273" o:title=""/>
          </v:shape>
          <o:OLEObject Type="Embed" ProgID="Equation.DSMT4" ShapeID="_x0000_i1170" DrawAspect="Content" ObjectID="_1548943745" r:id="rId274"/>
        </w:object>
      </w:r>
      <w:r w:rsidR="009105B8" w:rsidRPr="001F6728">
        <w:rPr>
          <w:rFonts w:asciiTheme="majorEastAsia" w:eastAsiaTheme="majorEastAsia" w:hAnsiTheme="majorEastAsia" w:cs="Times New Roman" w:hint="eastAsia"/>
          <w:kern w:val="0"/>
          <w:sz w:val="34"/>
          <w:szCs w:val="34"/>
        </w:rPr>
        <w:t>是模型的学习参数，是</w:t>
      </w:r>
      <w:r w:rsidR="009105B8" w:rsidRPr="001F6728">
        <w:rPr>
          <w:rFonts w:asciiTheme="majorEastAsia" w:eastAsiaTheme="majorEastAsia" w:hAnsiTheme="majorEastAsia" w:cs="Times New Roman"/>
          <w:kern w:val="0"/>
          <w:position w:val="-14"/>
          <w:sz w:val="34"/>
          <w:szCs w:val="34"/>
        </w:rPr>
        <w:object w:dxaOrig="499" w:dyaOrig="400" w14:anchorId="73DB40A2">
          <v:shape id="_x0000_i1171" type="#_x0000_t75" style="width:24.6pt;height:20.4pt" o:ole="">
            <v:imagedata r:id="rId275" o:title=""/>
          </v:shape>
          <o:OLEObject Type="Embed" ProgID="Equation.DSMT4" ShapeID="_x0000_i1171" DrawAspect="Content" ObjectID="_1548943746" r:id="rId276"/>
        </w:object>
      </w:r>
      <w:r w:rsidR="009105B8" w:rsidRPr="001F6728">
        <w:rPr>
          <w:rFonts w:asciiTheme="majorEastAsia" w:eastAsiaTheme="majorEastAsia" w:hAnsiTheme="majorEastAsia" w:cs="Times New Roman" w:hint="eastAsia"/>
          <w:kern w:val="0"/>
          <w:sz w:val="34"/>
          <w:szCs w:val="34"/>
        </w:rPr>
        <w:t>非线性函数，比如Sigmoid或者ReLU</w:t>
      </w:r>
      <w:r w:rsidR="008263AB">
        <w:rPr>
          <w:rFonts w:asciiTheme="majorEastAsia" w:eastAsiaTheme="majorEastAsia" w:hAnsiTheme="majorEastAsia" w:cs="Times New Roman" w:hint="eastAsia"/>
          <w:kern w:val="0"/>
          <w:sz w:val="34"/>
          <w:szCs w:val="34"/>
        </w:rPr>
        <w:t>。这个公式涵盖全连接层和卷积层。我们在非线性函数作用之前对</w:t>
      </w:r>
      <w:r w:rsidR="009105B8" w:rsidRPr="001F6728">
        <w:rPr>
          <w:rFonts w:asciiTheme="majorEastAsia" w:eastAsiaTheme="majorEastAsia" w:hAnsiTheme="majorEastAsia" w:cs="Times New Roman"/>
          <w:kern w:val="0"/>
          <w:position w:val="-6"/>
          <w:sz w:val="34"/>
          <w:szCs w:val="34"/>
        </w:rPr>
        <w:object w:dxaOrig="1160" w:dyaOrig="279" w14:anchorId="2530B170">
          <v:shape id="_x0000_i1172" type="#_x0000_t75" style="width:57.6pt;height:14.4pt" o:ole="">
            <v:imagedata r:id="rId277" o:title=""/>
          </v:shape>
          <o:OLEObject Type="Embed" ProgID="Equation.DSMT4" ShapeID="_x0000_i1172" DrawAspect="Content" ObjectID="_1548943747" r:id="rId278"/>
        </w:object>
      </w:r>
      <w:r w:rsidR="008263AB">
        <w:rPr>
          <w:rFonts w:asciiTheme="majorEastAsia" w:eastAsiaTheme="majorEastAsia" w:hAnsiTheme="majorEastAsia" w:cs="Times New Roman" w:hint="eastAsia"/>
          <w:kern w:val="0"/>
          <w:sz w:val="34"/>
          <w:szCs w:val="34"/>
        </w:rPr>
        <w:t>进行</w:t>
      </w:r>
      <w:r w:rsidR="00C14C25">
        <w:rPr>
          <w:rFonts w:asciiTheme="majorEastAsia" w:eastAsiaTheme="majorEastAsia" w:hAnsiTheme="majorEastAsia" w:cs="Times New Roman" w:hint="eastAsia"/>
          <w:kern w:val="0"/>
          <w:sz w:val="34"/>
          <w:szCs w:val="34"/>
        </w:rPr>
        <w:t>BN</w:t>
      </w:r>
      <w:r w:rsidR="008263AB">
        <w:rPr>
          <w:rFonts w:asciiTheme="majorEastAsia" w:eastAsiaTheme="majorEastAsia" w:hAnsiTheme="majorEastAsia" w:cs="Times New Roman" w:hint="eastAsia"/>
          <w:kern w:val="0"/>
          <w:sz w:val="34"/>
          <w:szCs w:val="34"/>
        </w:rPr>
        <w:t>归一化</w:t>
      </w:r>
      <w:r w:rsidR="00C14C25">
        <w:rPr>
          <w:rFonts w:asciiTheme="majorEastAsia" w:eastAsiaTheme="majorEastAsia" w:hAnsiTheme="majorEastAsia" w:cs="Times New Roman" w:hint="eastAsia"/>
          <w:kern w:val="0"/>
          <w:sz w:val="34"/>
          <w:szCs w:val="34"/>
        </w:rPr>
        <w:t>变换</w:t>
      </w:r>
      <w:r w:rsidR="008263AB">
        <w:rPr>
          <w:rFonts w:asciiTheme="majorEastAsia" w:eastAsiaTheme="majorEastAsia" w:hAnsiTheme="majorEastAsia" w:cs="Times New Roman" w:hint="eastAsia"/>
          <w:kern w:val="0"/>
          <w:sz w:val="34"/>
          <w:szCs w:val="34"/>
        </w:rPr>
        <w:t>。我们之所以不直接</w:t>
      </w:r>
      <w:r w:rsidR="009105B8" w:rsidRPr="001F6728">
        <w:rPr>
          <w:rFonts w:asciiTheme="majorEastAsia" w:eastAsiaTheme="majorEastAsia" w:hAnsiTheme="majorEastAsia" w:cs="Times New Roman" w:hint="eastAsia"/>
          <w:kern w:val="0"/>
          <w:sz w:val="34"/>
          <w:szCs w:val="34"/>
        </w:rPr>
        <w:t>归一化层输入</w:t>
      </w:r>
      <w:r w:rsidR="009105B8" w:rsidRPr="001F6728">
        <w:rPr>
          <w:rFonts w:asciiTheme="majorEastAsia" w:eastAsiaTheme="majorEastAsia" w:hAnsiTheme="majorEastAsia" w:cs="Times New Roman"/>
          <w:kern w:val="0"/>
          <w:position w:val="-6"/>
          <w:sz w:val="34"/>
          <w:szCs w:val="34"/>
        </w:rPr>
        <w:object w:dxaOrig="200" w:dyaOrig="220" w14:anchorId="77AB0CDA">
          <v:shape id="_x0000_i1173" type="#_x0000_t75" style="width:9.6pt;height:11.4pt" o:ole="">
            <v:imagedata r:id="rId279" o:title=""/>
          </v:shape>
          <o:OLEObject Type="Embed" ProgID="Equation.DSMT4" ShapeID="_x0000_i1173" DrawAspect="Content" ObjectID="_1548943748" r:id="rId280"/>
        </w:object>
      </w:r>
      <w:r w:rsidR="009105B8" w:rsidRPr="001F6728">
        <w:rPr>
          <w:rFonts w:asciiTheme="majorEastAsia" w:eastAsiaTheme="majorEastAsia" w:hAnsiTheme="majorEastAsia" w:cs="Times New Roman" w:hint="eastAsia"/>
          <w:kern w:val="0"/>
          <w:sz w:val="34"/>
          <w:szCs w:val="34"/>
        </w:rPr>
        <w:t>，</w:t>
      </w:r>
      <w:r w:rsidR="008263AB">
        <w:rPr>
          <w:rFonts w:asciiTheme="majorEastAsia" w:eastAsiaTheme="majorEastAsia" w:hAnsiTheme="majorEastAsia" w:cs="Times New Roman" w:hint="eastAsia"/>
          <w:kern w:val="0"/>
          <w:sz w:val="34"/>
          <w:szCs w:val="34"/>
        </w:rPr>
        <w:t>是因为</w:t>
      </w:r>
      <w:r w:rsidR="009105B8" w:rsidRPr="001F6728">
        <w:rPr>
          <w:rFonts w:asciiTheme="majorEastAsia" w:eastAsiaTheme="majorEastAsia" w:hAnsiTheme="majorEastAsia" w:cs="Times New Roman"/>
          <w:kern w:val="0"/>
          <w:position w:val="-6"/>
          <w:sz w:val="34"/>
          <w:szCs w:val="34"/>
        </w:rPr>
        <w:object w:dxaOrig="200" w:dyaOrig="220" w14:anchorId="0C703AE5">
          <v:shape id="_x0000_i1174" type="#_x0000_t75" style="width:9.6pt;height:11.4pt" o:ole="">
            <v:imagedata r:id="rId279" o:title=""/>
          </v:shape>
          <o:OLEObject Type="Embed" ProgID="Equation.DSMT4" ShapeID="_x0000_i1174" DrawAspect="Content" ObjectID="_1548943749" r:id="rId281"/>
        </w:object>
      </w:r>
      <w:r w:rsidR="008263AB">
        <w:rPr>
          <w:rFonts w:asciiTheme="majorEastAsia" w:eastAsiaTheme="majorEastAsia" w:hAnsiTheme="majorEastAsia" w:cs="Times New Roman" w:hint="eastAsia"/>
          <w:kern w:val="0"/>
          <w:sz w:val="34"/>
          <w:szCs w:val="34"/>
        </w:rPr>
        <w:t>一般</w:t>
      </w:r>
      <w:r w:rsidR="009105B8" w:rsidRPr="001F6728">
        <w:rPr>
          <w:rFonts w:asciiTheme="majorEastAsia" w:eastAsiaTheme="majorEastAsia" w:hAnsiTheme="majorEastAsia" w:cs="Times New Roman" w:hint="eastAsia"/>
          <w:kern w:val="0"/>
          <w:sz w:val="34"/>
          <w:szCs w:val="34"/>
        </w:rPr>
        <w:t>是另一个非线性</w:t>
      </w:r>
      <w:r w:rsidR="008263AB">
        <w:rPr>
          <w:rFonts w:asciiTheme="majorEastAsia" w:eastAsiaTheme="majorEastAsia" w:hAnsiTheme="majorEastAsia" w:cs="Times New Roman" w:hint="eastAsia"/>
          <w:kern w:val="0"/>
          <w:sz w:val="34"/>
          <w:szCs w:val="34"/>
        </w:rPr>
        <w:t>层的输出，其分布的形状可能在训练期间改变，只</w:t>
      </w:r>
      <w:r w:rsidR="009105B8" w:rsidRPr="001F6728">
        <w:rPr>
          <w:rFonts w:asciiTheme="majorEastAsia" w:eastAsiaTheme="majorEastAsia" w:hAnsiTheme="majorEastAsia" w:cs="Times New Roman" w:hint="eastAsia"/>
          <w:kern w:val="0"/>
          <w:sz w:val="34"/>
          <w:szCs w:val="34"/>
        </w:rPr>
        <w:t>约束其第一和第二</w:t>
      </w:r>
      <w:r w:rsidR="00C15461" w:rsidRPr="001F6728">
        <w:rPr>
          <w:rFonts w:asciiTheme="majorEastAsia" w:eastAsiaTheme="majorEastAsia" w:hAnsiTheme="majorEastAsia" w:cs="Times New Roman" w:hint="eastAsia"/>
          <w:kern w:val="0"/>
          <w:sz w:val="34"/>
          <w:szCs w:val="34"/>
        </w:rPr>
        <w:t>矩</w:t>
      </w:r>
      <w:r w:rsidR="009105B8" w:rsidRPr="001F6728">
        <w:rPr>
          <w:rFonts w:asciiTheme="majorEastAsia" w:eastAsiaTheme="majorEastAsia" w:hAnsiTheme="majorEastAsia" w:cs="Times New Roman" w:hint="eastAsia"/>
          <w:kern w:val="0"/>
          <w:sz w:val="34"/>
          <w:szCs w:val="34"/>
        </w:rPr>
        <w:t>将不会消除协变量</w:t>
      </w:r>
      <w:r w:rsidR="00C15461" w:rsidRPr="001F6728">
        <w:rPr>
          <w:rFonts w:asciiTheme="majorEastAsia" w:eastAsiaTheme="majorEastAsia" w:hAnsiTheme="majorEastAsia" w:cs="Times New Roman" w:hint="eastAsia"/>
          <w:kern w:val="0"/>
          <w:sz w:val="34"/>
          <w:szCs w:val="34"/>
        </w:rPr>
        <w:t>转移。相反的，</w:t>
      </w:r>
      <w:r w:rsidR="00C15461" w:rsidRPr="001F6728">
        <w:rPr>
          <w:rFonts w:asciiTheme="majorEastAsia" w:eastAsiaTheme="majorEastAsia" w:hAnsiTheme="majorEastAsia" w:cs="Times New Roman"/>
          <w:kern w:val="0"/>
          <w:position w:val="-6"/>
          <w:sz w:val="34"/>
          <w:szCs w:val="34"/>
        </w:rPr>
        <w:object w:dxaOrig="720" w:dyaOrig="279" w14:anchorId="07B516EF">
          <v:shape id="_x0000_i1175" type="#_x0000_t75" style="width:36pt;height:14.4pt" o:ole="">
            <v:imagedata r:id="rId282" o:title=""/>
          </v:shape>
          <o:OLEObject Type="Embed" ProgID="Equation.DSMT4" ShapeID="_x0000_i1175" DrawAspect="Content" ObjectID="_1548943750" r:id="rId283"/>
        </w:object>
      </w:r>
      <w:r w:rsidR="00C15461" w:rsidRPr="001F6728">
        <w:rPr>
          <w:rFonts w:asciiTheme="majorEastAsia" w:eastAsiaTheme="majorEastAsia" w:hAnsiTheme="majorEastAsia" w:cs="Times New Roman" w:hint="eastAsia"/>
          <w:kern w:val="0"/>
          <w:sz w:val="34"/>
          <w:szCs w:val="34"/>
        </w:rPr>
        <w:t>更更可能具有对称，非稀疏分布，即“更高斯”；归一化它可能产生具有稳定分布的激活。</w:t>
      </w:r>
    </w:p>
    <w:p w14:paraId="52ED01D6" w14:textId="50059761" w:rsidR="00BE2AFD" w:rsidRPr="001F6728" w:rsidRDefault="00C15461" w:rsidP="00BE2AFD">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注意，</w:t>
      </w:r>
      <w:r w:rsidR="00BE2AFD" w:rsidRPr="001F6728">
        <w:rPr>
          <w:rFonts w:asciiTheme="majorEastAsia" w:eastAsiaTheme="majorEastAsia" w:hAnsiTheme="majorEastAsia" w:cs="Times New Roman" w:hint="eastAsia"/>
          <w:kern w:val="0"/>
          <w:sz w:val="34"/>
          <w:szCs w:val="34"/>
        </w:rPr>
        <w:t>阈值</w:t>
      </w:r>
      <w:r w:rsidRPr="001F6728">
        <w:rPr>
          <w:rFonts w:asciiTheme="majorEastAsia" w:eastAsiaTheme="majorEastAsia" w:hAnsiTheme="majorEastAsia" w:cs="Times New Roman" w:hint="eastAsia"/>
          <w:kern w:val="0"/>
          <w:sz w:val="34"/>
          <w:szCs w:val="34"/>
        </w:rPr>
        <w:t>b可以被忽略，因为他会被随后均值减去（</w:t>
      </w:r>
      <w:r w:rsidR="00BE2AFD" w:rsidRPr="001F6728">
        <w:rPr>
          <w:rFonts w:asciiTheme="majorEastAsia" w:eastAsiaTheme="majorEastAsia" w:hAnsiTheme="majorEastAsia" w:cs="Times New Roman" w:hint="eastAsia"/>
          <w:kern w:val="0"/>
          <w:sz w:val="34"/>
          <w:szCs w:val="34"/>
        </w:rPr>
        <w:t>根据</w:t>
      </w:r>
      <w:r w:rsidRPr="001F6728">
        <w:rPr>
          <w:rFonts w:asciiTheme="majorEastAsia" w:eastAsiaTheme="majorEastAsia" w:hAnsiTheme="majorEastAsia" w:cs="Times New Roman" w:hint="eastAsia"/>
          <w:kern w:val="0"/>
          <w:sz w:val="34"/>
          <w:szCs w:val="34"/>
        </w:rPr>
        <w:t>算法1</w:t>
      </w:r>
      <w:r w:rsidR="00BE2AFD" w:rsidRPr="001F6728">
        <w:rPr>
          <w:rFonts w:asciiTheme="majorEastAsia" w:eastAsiaTheme="majorEastAsia" w:hAnsiTheme="majorEastAsia" w:cs="Times New Roman" w:hint="eastAsia"/>
          <w:kern w:val="0"/>
          <w:sz w:val="34"/>
          <w:szCs w:val="34"/>
        </w:rPr>
        <w:t>的</w:t>
      </w:r>
      <w:r w:rsidR="00BE2AFD" w:rsidRPr="001F6728">
        <w:rPr>
          <w:rFonts w:asciiTheme="majorEastAsia" w:eastAsiaTheme="majorEastAsia" w:hAnsiTheme="majorEastAsia" w:cs="Times New Roman"/>
          <w:kern w:val="0"/>
          <w:position w:val="-10"/>
          <w:sz w:val="34"/>
          <w:szCs w:val="34"/>
        </w:rPr>
        <w:object w:dxaOrig="240" w:dyaOrig="320" w14:anchorId="7B7513F2">
          <v:shape id="_x0000_i1176" type="#_x0000_t75" style="width:12pt;height:15.6pt" o:ole="">
            <v:imagedata r:id="rId284" o:title=""/>
          </v:shape>
          <o:OLEObject Type="Embed" ProgID="Equation.DSMT4" ShapeID="_x0000_i1176" DrawAspect="Content" ObjectID="_1548943751" r:id="rId285"/>
        </w:object>
      </w:r>
      <w:r w:rsidR="00BE2AFD" w:rsidRPr="001F6728">
        <w:rPr>
          <w:rFonts w:asciiTheme="majorEastAsia" w:eastAsiaTheme="majorEastAsia" w:hAnsiTheme="majorEastAsia" w:cs="Times New Roman" w:hint="eastAsia"/>
          <w:kern w:val="0"/>
          <w:sz w:val="34"/>
          <w:szCs w:val="34"/>
        </w:rPr>
        <w:t>带入阈值</w:t>
      </w:r>
      <w:r w:rsidRPr="001F6728">
        <w:rPr>
          <w:rFonts w:asciiTheme="majorEastAsia" w:eastAsiaTheme="majorEastAsia" w:hAnsiTheme="majorEastAsia" w:cs="Times New Roman" w:hint="eastAsia"/>
          <w:kern w:val="0"/>
          <w:sz w:val="34"/>
          <w:szCs w:val="34"/>
        </w:rPr>
        <w:t>的作用），由于我们归一化</w:t>
      </w:r>
      <w:r w:rsidRPr="001F6728">
        <w:rPr>
          <w:rFonts w:asciiTheme="majorEastAsia" w:eastAsiaTheme="majorEastAsia" w:hAnsiTheme="majorEastAsia" w:cs="Times New Roman"/>
          <w:kern w:val="0"/>
          <w:position w:val="-6"/>
          <w:sz w:val="34"/>
          <w:szCs w:val="34"/>
        </w:rPr>
        <w:object w:dxaOrig="720" w:dyaOrig="279" w14:anchorId="57203A9A">
          <v:shape id="_x0000_i1177" type="#_x0000_t75" style="width:36pt;height:14.4pt" o:ole="">
            <v:imagedata r:id="rId282" o:title=""/>
          </v:shape>
          <o:OLEObject Type="Embed" ProgID="Equation.DSMT4" ShapeID="_x0000_i1177" DrawAspect="Content" ObjectID="_1548943752" r:id="rId286"/>
        </w:object>
      </w:r>
      <w:r w:rsidRPr="001F6728">
        <w:rPr>
          <w:rFonts w:asciiTheme="majorEastAsia" w:eastAsiaTheme="majorEastAsia" w:hAnsiTheme="majorEastAsia" w:cs="Times New Roman" w:hint="eastAsia"/>
          <w:kern w:val="0"/>
          <w:sz w:val="34"/>
          <w:szCs w:val="34"/>
        </w:rPr>
        <w:t>，因此</w:t>
      </w:r>
      <w:r w:rsidR="00BE2AFD" w:rsidRPr="001F6728">
        <w:rPr>
          <w:rFonts w:asciiTheme="majorEastAsia" w:eastAsiaTheme="majorEastAsia" w:hAnsiTheme="majorEastAsia" w:cs="Times New Roman" w:hint="eastAsia"/>
          <w:kern w:val="0"/>
          <w:sz w:val="34"/>
          <w:szCs w:val="34"/>
        </w:rPr>
        <w:t>，是可以</w:t>
      </w:r>
      <w:r w:rsidR="00BE2AFD" w:rsidRPr="001F6728">
        <w:rPr>
          <w:rFonts w:asciiTheme="majorEastAsia" w:eastAsiaTheme="majorEastAsia" w:hAnsiTheme="majorEastAsia" w:cs="Times New Roman"/>
          <w:kern w:val="0"/>
          <w:position w:val="-14"/>
          <w:sz w:val="34"/>
          <w:szCs w:val="34"/>
        </w:rPr>
        <w:object w:dxaOrig="1440" w:dyaOrig="400" w14:anchorId="2B542E57">
          <v:shape id="_x0000_i1178" type="#_x0000_t75" style="width:1in;height:21pt" o:ole="">
            <v:imagedata r:id="rId269" o:title=""/>
          </v:shape>
          <o:OLEObject Type="Embed" ProgID="Equation.DSMT4" ShapeID="_x0000_i1178" DrawAspect="Content" ObjectID="_1548943753" r:id="rId287"/>
        </w:object>
      </w:r>
      <w:r w:rsidR="00BE2AFD" w:rsidRPr="001F6728">
        <w:rPr>
          <w:rFonts w:asciiTheme="majorEastAsia" w:eastAsiaTheme="majorEastAsia" w:hAnsiTheme="majorEastAsia" w:cs="Times New Roman" w:hint="eastAsia"/>
          <w:kern w:val="0"/>
          <w:sz w:val="34"/>
          <w:szCs w:val="34"/>
        </w:rPr>
        <w:t>被</w:t>
      </w:r>
      <w:r w:rsidR="00BE2AFD" w:rsidRPr="001F6728">
        <w:rPr>
          <w:rFonts w:asciiTheme="majorEastAsia" w:eastAsiaTheme="majorEastAsia" w:hAnsiTheme="majorEastAsia" w:cs="Times New Roman"/>
          <w:kern w:val="0"/>
          <w:position w:val="-14"/>
          <w:sz w:val="34"/>
          <w:szCs w:val="34"/>
        </w:rPr>
        <w:object w:dxaOrig="1660" w:dyaOrig="400" w14:anchorId="7966314C">
          <v:shape id="_x0000_i1179" type="#_x0000_t75" style="width:83.4pt;height:21pt" o:ole="">
            <v:imagedata r:id="rId288" o:title=""/>
          </v:shape>
          <o:OLEObject Type="Embed" ProgID="Equation.DSMT4" ShapeID="_x0000_i1179" DrawAspect="Content" ObjectID="_1548943754" r:id="rId289"/>
        </w:object>
      </w:r>
      <w:r w:rsidR="00BE2AFD" w:rsidRPr="001F6728">
        <w:rPr>
          <w:rFonts w:asciiTheme="majorEastAsia" w:eastAsiaTheme="majorEastAsia" w:hAnsiTheme="majorEastAsia" w:cs="Times New Roman" w:hint="eastAsia"/>
          <w:kern w:val="0"/>
          <w:sz w:val="34"/>
          <w:szCs w:val="34"/>
        </w:rPr>
        <w:t>取代的。其中</w:t>
      </w:r>
      <w:r w:rsidR="00C14C25">
        <w:rPr>
          <w:rFonts w:asciiTheme="majorEastAsia" w:eastAsiaTheme="majorEastAsia" w:hAnsiTheme="majorEastAsia" w:cs="Times New Roman" w:hint="eastAsia"/>
          <w:kern w:val="0"/>
          <w:sz w:val="34"/>
          <w:szCs w:val="34"/>
        </w:rPr>
        <w:t>BN变</w:t>
      </w:r>
      <w:r w:rsidR="00C14C25">
        <w:rPr>
          <w:rFonts w:asciiTheme="majorEastAsia" w:eastAsiaTheme="majorEastAsia" w:hAnsiTheme="majorEastAsia" w:cs="Times New Roman" w:hint="eastAsia"/>
          <w:kern w:val="0"/>
          <w:sz w:val="34"/>
          <w:szCs w:val="34"/>
        </w:rPr>
        <w:lastRenderedPageBreak/>
        <w:t>换</w:t>
      </w:r>
      <w:r w:rsidR="00BE2AFD" w:rsidRPr="001F6728">
        <w:rPr>
          <w:rFonts w:asciiTheme="majorEastAsia" w:eastAsiaTheme="majorEastAsia" w:hAnsiTheme="majorEastAsia" w:cs="Times New Roman" w:hint="eastAsia"/>
          <w:kern w:val="0"/>
          <w:sz w:val="34"/>
          <w:szCs w:val="34"/>
        </w:rPr>
        <w:t>被独立的应用到</w:t>
      </w:r>
      <w:r w:rsidR="00BE2AFD" w:rsidRPr="001F6728">
        <w:rPr>
          <w:rFonts w:asciiTheme="majorEastAsia" w:eastAsiaTheme="majorEastAsia" w:hAnsiTheme="majorEastAsia" w:cs="Times New Roman"/>
          <w:kern w:val="0"/>
          <w:position w:val="-6"/>
          <w:sz w:val="34"/>
          <w:szCs w:val="34"/>
        </w:rPr>
        <w:object w:dxaOrig="820" w:dyaOrig="279" w14:anchorId="3A82BF7B">
          <v:shape id="_x0000_i1180" type="#_x0000_t75" style="width:41.4pt;height:14.4pt" o:ole="">
            <v:imagedata r:id="rId290" o:title=""/>
          </v:shape>
          <o:OLEObject Type="Embed" ProgID="Equation.DSMT4" ShapeID="_x0000_i1180" DrawAspect="Content" ObjectID="_1548943755" r:id="rId291"/>
        </w:object>
      </w:r>
      <w:r w:rsidR="00BE2AFD" w:rsidRPr="001F6728">
        <w:rPr>
          <w:rFonts w:asciiTheme="majorEastAsia" w:eastAsiaTheme="majorEastAsia" w:hAnsiTheme="majorEastAsia" w:cs="Times New Roman" w:hint="eastAsia"/>
          <w:kern w:val="0"/>
          <w:sz w:val="34"/>
          <w:szCs w:val="34"/>
        </w:rPr>
        <w:t>的每个维度，每个维度都具有单独的一对学习参数</w:t>
      </w:r>
      <w:r w:rsidR="00BE2AFD" w:rsidRPr="001F6728">
        <w:rPr>
          <w:rFonts w:asciiTheme="majorEastAsia" w:eastAsiaTheme="majorEastAsia" w:hAnsiTheme="majorEastAsia" w:cs="Times New Roman"/>
          <w:kern w:val="0"/>
          <w:position w:val="-10"/>
          <w:sz w:val="34"/>
          <w:szCs w:val="34"/>
        </w:rPr>
        <w:object w:dxaOrig="880" w:dyaOrig="380" w14:anchorId="019D1292">
          <v:shape id="_x0000_i1181" type="#_x0000_t75" style="width:44.4pt;height:19.2pt" o:ole="">
            <v:imagedata r:id="rId292" o:title=""/>
          </v:shape>
          <o:OLEObject Type="Embed" ProgID="Equation.DSMT4" ShapeID="_x0000_i1181" DrawAspect="Content" ObjectID="_1548943756" r:id="rId293"/>
        </w:object>
      </w:r>
      <w:r w:rsidR="00BE2AFD" w:rsidRPr="001F6728">
        <w:rPr>
          <w:rFonts w:asciiTheme="majorEastAsia" w:eastAsiaTheme="majorEastAsia" w:hAnsiTheme="majorEastAsia" w:cs="Times New Roman" w:hint="eastAsia"/>
          <w:kern w:val="0"/>
          <w:sz w:val="34"/>
          <w:szCs w:val="34"/>
        </w:rPr>
        <w:t>。</w:t>
      </w:r>
    </w:p>
    <w:p w14:paraId="4094704B" w14:textId="2EDEA449" w:rsidR="00C15461" w:rsidRPr="001F6728" w:rsidRDefault="00BE2AFD" w:rsidP="00C15461">
      <w:pPr>
        <w:autoSpaceDE w:val="0"/>
        <w:autoSpaceDN w:val="0"/>
        <w:adjustRightInd w:val="0"/>
        <w:snapToGrid w:val="0"/>
        <w:ind w:firstLineChars="200" w:firstLine="68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kern w:val="0"/>
          <w:sz w:val="34"/>
          <w:szCs w:val="34"/>
        </w:rPr>
        <w:t>对于卷积层，我们还希望归一化服从卷积属性</w:t>
      </w:r>
      <w:r w:rsidR="00E93086" w:rsidRPr="001F6728">
        <w:rPr>
          <w:rFonts w:asciiTheme="majorEastAsia" w:eastAsiaTheme="majorEastAsia" w:hAnsiTheme="majorEastAsia" w:cs="Times New Roman"/>
          <w:kern w:val="0"/>
          <w:sz w:val="34"/>
          <w:szCs w:val="34"/>
        </w:rPr>
        <w:t>—</w:t>
      </w:r>
      <w:r w:rsidRPr="001F6728">
        <w:rPr>
          <w:rFonts w:asciiTheme="majorEastAsia" w:eastAsiaTheme="majorEastAsia" w:hAnsiTheme="majorEastAsia" w:cs="Times New Roman" w:hint="eastAsia"/>
          <w:kern w:val="0"/>
          <w:sz w:val="34"/>
          <w:szCs w:val="34"/>
        </w:rPr>
        <w:t>使得相同</w:t>
      </w:r>
      <w:r w:rsidR="008263AB">
        <w:rPr>
          <w:rFonts w:asciiTheme="majorEastAsia" w:eastAsiaTheme="majorEastAsia" w:hAnsiTheme="majorEastAsia" w:cs="Times New Roman" w:hint="eastAsia"/>
          <w:kern w:val="0"/>
          <w:sz w:val="34"/>
          <w:szCs w:val="34"/>
        </w:rPr>
        <w:t>特征映射</w:t>
      </w:r>
      <w:r w:rsidRPr="001F6728">
        <w:rPr>
          <w:rFonts w:asciiTheme="majorEastAsia" w:eastAsiaTheme="majorEastAsia" w:hAnsiTheme="majorEastAsia" w:cs="Times New Roman" w:hint="eastAsia"/>
          <w:kern w:val="0"/>
          <w:sz w:val="34"/>
          <w:szCs w:val="34"/>
        </w:rPr>
        <w:t>的不同元素在不同位置处以相同方式</w:t>
      </w:r>
      <w:r w:rsidR="008263AB">
        <w:rPr>
          <w:rFonts w:asciiTheme="majorEastAsia" w:eastAsiaTheme="majorEastAsia" w:hAnsiTheme="majorEastAsia" w:cs="Times New Roman" w:hint="eastAsia"/>
          <w:kern w:val="0"/>
          <w:sz w:val="34"/>
          <w:szCs w:val="34"/>
        </w:rPr>
        <w:t>归一化。为了实现这一点，我们联合归一</w:t>
      </w:r>
      <w:r w:rsidR="00E93086" w:rsidRPr="001F6728">
        <w:rPr>
          <w:rFonts w:asciiTheme="majorEastAsia" w:eastAsiaTheme="majorEastAsia" w:hAnsiTheme="majorEastAsia" w:cs="Times New Roman" w:hint="eastAsia"/>
          <w:kern w:val="0"/>
          <w:sz w:val="34"/>
          <w:szCs w:val="34"/>
        </w:rPr>
        <w:t>了小批量中所有所有位置的所有激活。在算法1</w:t>
      </w:r>
      <w:r w:rsidR="008263AB">
        <w:rPr>
          <w:rFonts w:asciiTheme="majorEastAsia" w:eastAsiaTheme="majorEastAsia" w:hAnsiTheme="majorEastAsia" w:cs="Times New Roman" w:hint="eastAsia"/>
          <w:kern w:val="0"/>
          <w:sz w:val="34"/>
          <w:szCs w:val="34"/>
        </w:rPr>
        <w:t>中，我们把</w:t>
      </w:r>
      <w:r w:rsidR="00E93086" w:rsidRPr="001F6728">
        <w:rPr>
          <w:rFonts w:asciiTheme="majorEastAsia" w:eastAsiaTheme="majorEastAsia" w:hAnsiTheme="majorEastAsia" w:cs="Times New Roman" w:hint="eastAsia"/>
          <w:kern w:val="0"/>
          <w:sz w:val="34"/>
          <w:szCs w:val="34"/>
        </w:rPr>
        <w:t>B</w:t>
      </w:r>
      <w:r w:rsidR="008263AB">
        <w:rPr>
          <w:rFonts w:asciiTheme="majorEastAsia" w:eastAsiaTheme="majorEastAsia" w:hAnsiTheme="majorEastAsia" w:cs="Times New Roman" w:hint="eastAsia"/>
          <w:kern w:val="0"/>
          <w:sz w:val="34"/>
          <w:szCs w:val="34"/>
        </w:rPr>
        <w:t>定义为一个特征映射中的所有值的全体</w:t>
      </w:r>
      <w:r w:rsidR="00E93086" w:rsidRPr="001F6728">
        <w:rPr>
          <w:rFonts w:asciiTheme="majorEastAsia" w:eastAsiaTheme="majorEastAsia" w:hAnsiTheme="majorEastAsia" w:cs="Times New Roman" w:hint="eastAsia"/>
          <w:kern w:val="0"/>
          <w:sz w:val="34"/>
          <w:szCs w:val="34"/>
        </w:rPr>
        <w:t>，</w:t>
      </w:r>
      <w:r w:rsidR="008263AB">
        <w:rPr>
          <w:rFonts w:asciiTheme="majorEastAsia" w:eastAsiaTheme="majorEastAsia" w:hAnsiTheme="majorEastAsia" w:cs="Times New Roman" w:hint="eastAsia"/>
          <w:kern w:val="0"/>
          <w:sz w:val="34"/>
          <w:szCs w:val="34"/>
        </w:rPr>
        <w:t>相当于小批量元素与特征映射的笛卡儿积</w:t>
      </w:r>
      <w:r w:rsidR="00E93086" w:rsidRPr="001F6728">
        <w:rPr>
          <w:rFonts w:asciiTheme="majorEastAsia" w:eastAsiaTheme="majorEastAsia" w:hAnsiTheme="majorEastAsia" w:cs="Times New Roman"/>
          <w:kern w:val="0"/>
          <w:sz w:val="34"/>
          <w:szCs w:val="34"/>
        </w:rPr>
        <w:t>—</w:t>
      </w:r>
      <w:r w:rsidR="00E93086" w:rsidRPr="001F6728">
        <w:rPr>
          <w:rFonts w:asciiTheme="majorEastAsia" w:eastAsiaTheme="majorEastAsia" w:hAnsiTheme="majorEastAsia" w:cs="Times New Roman" w:hint="eastAsia"/>
          <w:kern w:val="0"/>
          <w:sz w:val="34"/>
          <w:szCs w:val="34"/>
        </w:rPr>
        <w:t>因此对于大小为</w:t>
      </w:r>
      <w:r w:rsidR="00E93086" w:rsidRPr="001F6728">
        <w:rPr>
          <w:rFonts w:asciiTheme="majorEastAsia" w:eastAsiaTheme="majorEastAsia" w:hAnsiTheme="majorEastAsia" w:cs="Times New Roman"/>
          <w:kern w:val="0"/>
          <w:position w:val="-6"/>
          <w:sz w:val="34"/>
          <w:szCs w:val="34"/>
        </w:rPr>
        <w:object w:dxaOrig="260" w:dyaOrig="220" w14:anchorId="09B82CA0">
          <v:shape id="_x0000_i1182" type="#_x0000_t75" style="width:12.6pt;height:11.4pt" o:ole="">
            <v:imagedata r:id="rId294" o:title=""/>
          </v:shape>
          <o:OLEObject Type="Embed" ProgID="Equation.DSMT4" ShapeID="_x0000_i1182" DrawAspect="Content" ObjectID="_1548943757" r:id="rId295"/>
        </w:object>
      </w:r>
      <w:r w:rsidR="00E93086" w:rsidRPr="001F6728">
        <w:rPr>
          <w:rFonts w:asciiTheme="majorEastAsia" w:eastAsiaTheme="majorEastAsia" w:hAnsiTheme="majorEastAsia" w:cs="Times New Roman" w:hint="eastAsia"/>
          <w:kern w:val="0"/>
          <w:sz w:val="34"/>
          <w:szCs w:val="34"/>
        </w:rPr>
        <w:t>的小批量和大小为</w:t>
      </w:r>
      <w:r w:rsidR="00E93086" w:rsidRPr="001F6728">
        <w:rPr>
          <w:rFonts w:asciiTheme="majorEastAsia" w:eastAsiaTheme="majorEastAsia" w:hAnsiTheme="majorEastAsia" w:cs="Times New Roman"/>
          <w:kern w:val="0"/>
          <w:position w:val="-10"/>
          <w:sz w:val="34"/>
          <w:szCs w:val="34"/>
        </w:rPr>
        <w:object w:dxaOrig="540" w:dyaOrig="260" w14:anchorId="4E172AE5">
          <v:shape id="_x0000_i1183" type="#_x0000_t75" style="width:27pt;height:13.2pt" o:ole="">
            <v:imagedata r:id="rId296" o:title=""/>
          </v:shape>
          <o:OLEObject Type="Embed" ProgID="Equation.DSMT4" ShapeID="_x0000_i1183" DrawAspect="Content" ObjectID="_1548943758" r:id="rId297"/>
        </w:object>
      </w:r>
      <w:r w:rsidR="00E93086" w:rsidRPr="001F6728">
        <w:rPr>
          <w:rFonts w:asciiTheme="majorEastAsia" w:eastAsiaTheme="majorEastAsia" w:hAnsiTheme="majorEastAsia" w:cs="Times New Roman" w:hint="eastAsia"/>
          <w:kern w:val="0"/>
          <w:sz w:val="34"/>
          <w:szCs w:val="34"/>
        </w:rPr>
        <w:t>的特征映射，我们使用大小为</w:t>
      </w:r>
      <w:r w:rsidR="00E93086" w:rsidRPr="001F6728">
        <w:rPr>
          <w:rFonts w:asciiTheme="majorEastAsia" w:eastAsiaTheme="majorEastAsia" w:hAnsiTheme="majorEastAsia" w:cs="Times New Roman"/>
          <w:kern w:val="0"/>
          <w:position w:val="-14"/>
          <w:sz w:val="34"/>
          <w:szCs w:val="34"/>
        </w:rPr>
        <w:object w:dxaOrig="1660" w:dyaOrig="400" w14:anchorId="6A8E4C57">
          <v:shape id="_x0000_i1184" type="#_x0000_t75" style="width:83.4pt;height:21pt" o:ole="">
            <v:imagedata r:id="rId298" o:title=""/>
          </v:shape>
          <o:OLEObject Type="Embed" ProgID="Equation.DSMT4" ShapeID="_x0000_i1184" DrawAspect="Content" ObjectID="_1548943759" r:id="rId299"/>
        </w:object>
      </w:r>
      <w:r w:rsidR="00045935">
        <w:rPr>
          <w:rFonts w:asciiTheme="majorEastAsia" w:eastAsiaTheme="majorEastAsia" w:hAnsiTheme="majorEastAsia" w:cs="Times New Roman" w:hint="eastAsia"/>
          <w:kern w:val="0"/>
          <w:sz w:val="34"/>
          <w:szCs w:val="34"/>
        </w:rPr>
        <w:t>的小</w:t>
      </w:r>
      <w:r w:rsidR="00E93086" w:rsidRPr="001F6728">
        <w:rPr>
          <w:rFonts w:asciiTheme="majorEastAsia" w:eastAsiaTheme="majorEastAsia" w:hAnsiTheme="majorEastAsia" w:cs="Times New Roman" w:hint="eastAsia"/>
          <w:kern w:val="0"/>
          <w:sz w:val="34"/>
          <w:szCs w:val="34"/>
        </w:rPr>
        <w:t>批量</w:t>
      </w:r>
      <w:r w:rsidR="000E3064" w:rsidRPr="001F6728">
        <w:rPr>
          <w:rFonts w:asciiTheme="majorEastAsia" w:eastAsiaTheme="majorEastAsia" w:hAnsiTheme="majorEastAsia" w:cs="Times New Roman" w:hint="eastAsia"/>
          <w:kern w:val="0"/>
          <w:sz w:val="34"/>
          <w:szCs w:val="34"/>
        </w:rPr>
        <w:t>。我们对</w:t>
      </w:r>
      <w:r w:rsidR="00E93086" w:rsidRPr="001F6728">
        <w:rPr>
          <w:rFonts w:asciiTheme="majorEastAsia" w:eastAsiaTheme="majorEastAsia" w:hAnsiTheme="majorEastAsia" w:cs="Times New Roman" w:hint="eastAsia"/>
          <w:kern w:val="0"/>
          <w:sz w:val="34"/>
          <w:szCs w:val="34"/>
        </w:rPr>
        <w:t>每个特征映射</w:t>
      </w:r>
      <w:r w:rsidR="00045935">
        <w:rPr>
          <w:rFonts w:asciiTheme="majorEastAsia" w:eastAsiaTheme="majorEastAsia" w:hAnsiTheme="majorEastAsia" w:cs="Times New Roman" w:hint="eastAsia"/>
          <w:kern w:val="0"/>
          <w:sz w:val="34"/>
          <w:szCs w:val="34"/>
        </w:rPr>
        <w:t>，</w:t>
      </w:r>
      <w:r w:rsidR="00045935" w:rsidRPr="001F6728">
        <w:rPr>
          <w:rFonts w:asciiTheme="majorEastAsia" w:eastAsiaTheme="majorEastAsia" w:hAnsiTheme="majorEastAsia" w:cs="Times New Roman" w:hint="eastAsia"/>
          <w:kern w:val="0"/>
          <w:position w:val="-4"/>
          <w:sz w:val="34"/>
          <w:szCs w:val="34"/>
        </w:rPr>
        <w:t>而不是每个激活</w:t>
      </w:r>
      <w:r w:rsidR="00045935">
        <w:rPr>
          <w:rFonts w:asciiTheme="majorEastAsia" w:eastAsiaTheme="majorEastAsia" w:hAnsiTheme="majorEastAsia" w:cs="Times New Roman" w:hint="eastAsia"/>
          <w:kern w:val="0"/>
          <w:position w:val="-4"/>
          <w:sz w:val="34"/>
          <w:szCs w:val="34"/>
        </w:rPr>
        <w:t>，</w:t>
      </w:r>
      <w:r w:rsidR="00E93086" w:rsidRPr="001F6728">
        <w:rPr>
          <w:rFonts w:asciiTheme="majorEastAsia" w:eastAsiaTheme="majorEastAsia" w:hAnsiTheme="majorEastAsia" w:cs="Times New Roman" w:hint="eastAsia"/>
          <w:kern w:val="0"/>
          <w:sz w:val="34"/>
          <w:szCs w:val="34"/>
        </w:rPr>
        <w:t>学习一对参数</w:t>
      </w:r>
      <w:r w:rsidR="000E3064" w:rsidRPr="001F6728">
        <w:rPr>
          <w:rFonts w:asciiTheme="majorEastAsia" w:eastAsiaTheme="majorEastAsia" w:hAnsiTheme="majorEastAsia" w:cs="Times New Roman"/>
          <w:kern w:val="0"/>
          <w:position w:val="-10"/>
          <w:sz w:val="34"/>
          <w:szCs w:val="34"/>
        </w:rPr>
        <w:object w:dxaOrig="880" w:dyaOrig="380" w14:anchorId="7C1FBAC6">
          <v:shape id="_x0000_i1185" type="#_x0000_t75" style="width:44.4pt;height:19.2pt" o:ole="">
            <v:imagedata r:id="rId292" o:title=""/>
          </v:shape>
          <o:OLEObject Type="Embed" ProgID="Equation.DSMT4" ShapeID="_x0000_i1185" DrawAspect="Content" ObjectID="_1548943760" r:id="rId300"/>
        </w:object>
      </w:r>
      <w:r w:rsidR="000E3064" w:rsidRPr="001F6728">
        <w:rPr>
          <w:rFonts w:asciiTheme="majorEastAsia" w:eastAsiaTheme="majorEastAsia" w:hAnsiTheme="majorEastAsia" w:cs="Times New Roman" w:hint="eastAsia"/>
          <w:kern w:val="0"/>
          <w:position w:val="-4"/>
          <w:sz w:val="34"/>
          <w:szCs w:val="34"/>
        </w:rPr>
        <w:t>。算法2也是被类似修改，使得在推理期间</w:t>
      </w:r>
      <w:r w:rsidR="00C14C25">
        <w:rPr>
          <w:rFonts w:asciiTheme="majorEastAsia" w:eastAsiaTheme="majorEastAsia" w:hAnsiTheme="majorEastAsia" w:cs="Times New Roman" w:hint="eastAsia"/>
          <w:kern w:val="0"/>
          <w:position w:val="-4"/>
          <w:sz w:val="34"/>
          <w:szCs w:val="34"/>
        </w:rPr>
        <w:t>BN变换</w:t>
      </w:r>
      <w:r w:rsidR="000E3064" w:rsidRPr="001F6728">
        <w:rPr>
          <w:rFonts w:asciiTheme="majorEastAsia" w:eastAsiaTheme="majorEastAsia" w:hAnsiTheme="majorEastAsia" w:cs="Times New Roman" w:hint="eastAsia"/>
          <w:kern w:val="0"/>
          <w:position w:val="-4"/>
          <w:sz w:val="34"/>
          <w:szCs w:val="34"/>
        </w:rPr>
        <w:t>将相同的线性变换应用在一个给定特征映射中的每个激活。</w:t>
      </w:r>
    </w:p>
    <w:p w14:paraId="21D120EF" w14:textId="77777777" w:rsidR="000E3064" w:rsidRPr="001F6728" w:rsidRDefault="000E3064" w:rsidP="000E3064">
      <w:pPr>
        <w:autoSpaceDE w:val="0"/>
        <w:autoSpaceDN w:val="0"/>
        <w:adjustRightInd w:val="0"/>
        <w:snapToGrid w:val="0"/>
        <w:rPr>
          <w:rFonts w:asciiTheme="majorEastAsia" w:eastAsiaTheme="majorEastAsia" w:hAnsiTheme="majorEastAsia" w:cs="Times New Roman"/>
          <w:kern w:val="0"/>
          <w:position w:val="-4"/>
          <w:sz w:val="34"/>
          <w:szCs w:val="34"/>
        </w:rPr>
      </w:pPr>
    </w:p>
    <w:p w14:paraId="3766F072" w14:textId="5BA69F8B" w:rsidR="000E3064" w:rsidRPr="001F6728" w:rsidRDefault="000E3064" w:rsidP="000E3064">
      <w:pPr>
        <w:autoSpaceDE w:val="0"/>
        <w:autoSpaceDN w:val="0"/>
        <w:adjustRightInd w:val="0"/>
        <w:snapToGrid w:val="0"/>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hint="eastAsia"/>
          <w:kern w:val="0"/>
          <w:position w:val="-4"/>
          <w:sz w:val="34"/>
          <w:szCs w:val="34"/>
        </w:rPr>
        <w:t>3.3</w:t>
      </w:r>
      <w:r w:rsidR="008515E9">
        <w:rPr>
          <w:rFonts w:asciiTheme="majorEastAsia" w:eastAsiaTheme="majorEastAsia" w:hAnsiTheme="majorEastAsia" w:cs="Times New Roman" w:hint="eastAsia"/>
          <w:kern w:val="0"/>
          <w:position w:val="-4"/>
          <w:sz w:val="34"/>
          <w:szCs w:val="34"/>
        </w:rPr>
        <w:t>批量归一化令使用高</w:t>
      </w:r>
      <w:r w:rsidRPr="001F6728">
        <w:rPr>
          <w:rFonts w:asciiTheme="majorEastAsia" w:eastAsiaTheme="majorEastAsia" w:hAnsiTheme="majorEastAsia" w:cs="Times New Roman" w:hint="eastAsia"/>
          <w:kern w:val="0"/>
          <w:position w:val="-4"/>
          <w:sz w:val="34"/>
          <w:szCs w:val="34"/>
        </w:rPr>
        <w:t>学习率</w:t>
      </w:r>
      <w:r w:rsidR="008515E9">
        <w:rPr>
          <w:rFonts w:asciiTheme="majorEastAsia" w:eastAsiaTheme="majorEastAsia" w:hAnsiTheme="majorEastAsia" w:cs="Times New Roman" w:hint="eastAsia"/>
          <w:kern w:val="0"/>
          <w:position w:val="-4"/>
          <w:sz w:val="34"/>
          <w:szCs w:val="34"/>
        </w:rPr>
        <w:t>成为可能</w:t>
      </w:r>
    </w:p>
    <w:p w14:paraId="7D4FBB2F" w14:textId="76343B54" w:rsidR="000E3064" w:rsidRPr="001F6728" w:rsidRDefault="008515E9" w:rsidP="000E3064">
      <w:pPr>
        <w:autoSpaceDE w:val="0"/>
        <w:autoSpaceDN w:val="0"/>
        <w:adjustRightInd w:val="0"/>
        <w:snapToGrid w:val="0"/>
        <w:ind w:firstLineChars="200" w:firstLine="680"/>
        <w:rPr>
          <w:rFonts w:asciiTheme="majorEastAsia" w:eastAsiaTheme="majorEastAsia" w:hAnsiTheme="majorEastAsia" w:cs="Times New Roman"/>
          <w:kern w:val="0"/>
          <w:position w:val="-4"/>
          <w:sz w:val="34"/>
          <w:szCs w:val="34"/>
        </w:rPr>
      </w:pPr>
      <w:r>
        <w:rPr>
          <w:rFonts w:asciiTheme="majorEastAsia" w:eastAsiaTheme="majorEastAsia" w:hAnsiTheme="majorEastAsia" w:cs="Times New Roman" w:hint="eastAsia"/>
          <w:kern w:val="0"/>
          <w:position w:val="-4"/>
          <w:sz w:val="34"/>
          <w:szCs w:val="34"/>
        </w:rPr>
        <w:t>在传统深度网络中，过高的学习率可能会导致梯度发散</w:t>
      </w:r>
      <w:r w:rsidR="000E3064" w:rsidRPr="001F6728">
        <w:rPr>
          <w:rFonts w:asciiTheme="majorEastAsia" w:eastAsiaTheme="majorEastAsia" w:hAnsiTheme="majorEastAsia" w:cs="Times New Roman" w:hint="eastAsia"/>
          <w:kern w:val="0"/>
          <w:position w:val="-4"/>
          <w:sz w:val="34"/>
          <w:szCs w:val="34"/>
        </w:rPr>
        <w:t>或者</w:t>
      </w:r>
      <w:r>
        <w:rPr>
          <w:rFonts w:asciiTheme="majorEastAsia" w:eastAsiaTheme="majorEastAsia" w:hAnsiTheme="majorEastAsia" w:cs="Times New Roman" w:hint="eastAsia"/>
          <w:kern w:val="0"/>
          <w:position w:val="-4"/>
          <w:sz w:val="34"/>
          <w:szCs w:val="34"/>
        </w:rPr>
        <w:t>消失为零</w:t>
      </w:r>
      <w:r w:rsidR="000E3064" w:rsidRPr="001F6728">
        <w:rPr>
          <w:rFonts w:asciiTheme="majorEastAsia" w:eastAsiaTheme="majorEastAsia" w:hAnsiTheme="majorEastAsia" w:cs="Times New Roman" w:hint="eastAsia"/>
          <w:kern w:val="0"/>
          <w:position w:val="-4"/>
          <w:sz w:val="34"/>
          <w:szCs w:val="34"/>
        </w:rPr>
        <w:t>，以及</w:t>
      </w:r>
      <w:r>
        <w:rPr>
          <w:rFonts w:asciiTheme="majorEastAsia" w:eastAsiaTheme="majorEastAsia" w:hAnsiTheme="majorEastAsia" w:cs="Times New Roman" w:hint="eastAsia"/>
          <w:kern w:val="0"/>
          <w:position w:val="-4"/>
          <w:sz w:val="34"/>
          <w:szCs w:val="34"/>
        </w:rPr>
        <w:t>使得损失函数陷入不好的局部最小值。批量归一化对</w:t>
      </w:r>
      <w:r w:rsidR="000E3064" w:rsidRPr="001F6728">
        <w:rPr>
          <w:rFonts w:asciiTheme="majorEastAsia" w:eastAsiaTheme="majorEastAsia" w:hAnsiTheme="majorEastAsia" w:cs="Times New Roman" w:hint="eastAsia"/>
          <w:kern w:val="0"/>
          <w:position w:val="-4"/>
          <w:sz w:val="34"/>
          <w:szCs w:val="34"/>
        </w:rPr>
        <w:t>解决这个问题</w:t>
      </w:r>
      <w:r>
        <w:rPr>
          <w:rFonts w:asciiTheme="majorEastAsia" w:eastAsiaTheme="majorEastAsia" w:hAnsiTheme="majorEastAsia" w:cs="Times New Roman" w:hint="eastAsia"/>
          <w:kern w:val="0"/>
          <w:position w:val="-4"/>
          <w:sz w:val="34"/>
          <w:szCs w:val="34"/>
        </w:rPr>
        <w:t>有所帮助。通过归一化整个网络中的激活，可以</w:t>
      </w:r>
      <w:r w:rsidR="000E3064" w:rsidRPr="001F6728">
        <w:rPr>
          <w:rFonts w:asciiTheme="majorEastAsia" w:eastAsiaTheme="majorEastAsia" w:hAnsiTheme="majorEastAsia" w:cs="Times New Roman" w:hint="eastAsia"/>
          <w:kern w:val="0"/>
          <w:position w:val="-4"/>
          <w:sz w:val="34"/>
          <w:szCs w:val="34"/>
        </w:rPr>
        <w:t>防止参数的</w:t>
      </w:r>
      <w:r>
        <w:rPr>
          <w:rFonts w:asciiTheme="majorEastAsia" w:eastAsiaTheme="majorEastAsia" w:hAnsiTheme="majorEastAsia" w:cs="Times New Roman" w:hint="eastAsia"/>
          <w:kern w:val="0"/>
          <w:position w:val="-4"/>
          <w:sz w:val="34"/>
          <w:szCs w:val="34"/>
        </w:rPr>
        <w:t>微</w:t>
      </w:r>
      <w:r w:rsidR="000E3064" w:rsidRPr="001F6728">
        <w:rPr>
          <w:rFonts w:asciiTheme="majorEastAsia" w:eastAsiaTheme="majorEastAsia" w:hAnsiTheme="majorEastAsia" w:cs="Times New Roman" w:hint="eastAsia"/>
          <w:kern w:val="0"/>
          <w:position w:val="-4"/>
          <w:sz w:val="34"/>
          <w:szCs w:val="34"/>
        </w:rPr>
        <w:t>小变化</w:t>
      </w:r>
      <w:r>
        <w:rPr>
          <w:rFonts w:asciiTheme="majorEastAsia" w:eastAsiaTheme="majorEastAsia" w:hAnsiTheme="majorEastAsia" w:cs="Times New Roman" w:hint="eastAsia"/>
          <w:kern w:val="0"/>
          <w:position w:val="-4"/>
          <w:sz w:val="34"/>
          <w:szCs w:val="34"/>
        </w:rPr>
        <w:t>通过深层网络</w:t>
      </w:r>
      <w:r w:rsidR="000E3064" w:rsidRPr="001F6728">
        <w:rPr>
          <w:rFonts w:asciiTheme="majorEastAsia" w:eastAsiaTheme="majorEastAsia" w:hAnsiTheme="majorEastAsia" w:cs="Times New Roman" w:hint="eastAsia"/>
          <w:kern w:val="0"/>
          <w:position w:val="-4"/>
          <w:sz w:val="34"/>
          <w:szCs w:val="34"/>
        </w:rPr>
        <w:t>扩大</w:t>
      </w:r>
      <w:r>
        <w:rPr>
          <w:rFonts w:asciiTheme="majorEastAsia" w:eastAsiaTheme="majorEastAsia" w:hAnsiTheme="majorEastAsia" w:cs="Times New Roman" w:hint="eastAsia"/>
          <w:kern w:val="0"/>
          <w:position w:val="-4"/>
          <w:sz w:val="34"/>
          <w:szCs w:val="34"/>
        </w:rPr>
        <w:t>为</w:t>
      </w:r>
      <w:r w:rsidR="000E3064" w:rsidRPr="001F6728">
        <w:rPr>
          <w:rFonts w:asciiTheme="majorEastAsia" w:eastAsiaTheme="majorEastAsia" w:hAnsiTheme="majorEastAsia" w:cs="Times New Roman" w:hint="eastAsia"/>
          <w:kern w:val="0"/>
          <w:position w:val="-4"/>
          <w:sz w:val="34"/>
          <w:szCs w:val="34"/>
        </w:rPr>
        <w:t>梯度</w:t>
      </w:r>
      <w:r>
        <w:rPr>
          <w:rFonts w:asciiTheme="majorEastAsia" w:eastAsiaTheme="majorEastAsia" w:hAnsiTheme="majorEastAsia" w:cs="Times New Roman" w:hint="eastAsia"/>
          <w:kern w:val="0"/>
          <w:position w:val="-4"/>
          <w:sz w:val="34"/>
          <w:szCs w:val="34"/>
        </w:rPr>
        <w:t>的次优变化：</w:t>
      </w:r>
      <w:r w:rsidR="00257A0C" w:rsidRPr="001F6728">
        <w:rPr>
          <w:rFonts w:asciiTheme="majorEastAsia" w:eastAsiaTheme="majorEastAsia" w:hAnsiTheme="majorEastAsia" w:cs="Times New Roman" w:hint="eastAsia"/>
          <w:kern w:val="0"/>
          <w:position w:val="-4"/>
          <w:sz w:val="34"/>
          <w:szCs w:val="34"/>
        </w:rPr>
        <w:t>比如它阻止了训练陷入非线性的饱和状态。</w:t>
      </w:r>
    </w:p>
    <w:p w14:paraId="6080C0E0" w14:textId="17F0AE29" w:rsidR="00257A0C" w:rsidRPr="001F6728" w:rsidRDefault="008515E9" w:rsidP="00257A0C">
      <w:pPr>
        <w:autoSpaceDE w:val="0"/>
        <w:autoSpaceDN w:val="0"/>
        <w:adjustRightInd w:val="0"/>
        <w:snapToGrid w:val="0"/>
        <w:ind w:firstLineChars="200" w:firstLine="680"/>
        <w:rPr>
          <w:rFonts w:asciiTheme="majorEastAsia" w:eastAsiaTheme="majorEastAsia" w:hAnsiTheme="majorEastAsia" w:cs="Times New Roman"/>
          <w:kern w:val="0"/>
          <w:position w:val="-4"/>
          <w:sz w:val="34"/>
          <w:szCs w:val="34"/>
        </w:rPr>
      </w:pPr>
      <w:r>
        <w:rPr>
          <w:rFonts w:asciiTheme="majorEastAsia" w:eastAsiaTheme="majorEastAsia" w:hAnsiTheme="majorEastAsia" w:cs="Times New Roman" w:hint="eastAsia"/>
          <w:kern w:val="0"/>
          <w:sz w:val="34"/>
          <w:szCs w:val="34"/>
        </w:rPr>
        <w:t>批量归一化还使模型训练对参数值的大小变化有更强的容忍度</w:t>
      </w:r>
      <w:r w:rsidR="00257A0C" w:rsidRPr="001F6728">
        <w:rPr>
          <w:rFonts w:asciiTheme="majorEastAsia" w:eastAsiaTheme="majorEastAsia" w:hAnsiTheme="majorEastAsia" w:cs="Times New Roman" w:hint="eastAsia"/>
          <w:kern w:val="0"/>
          <w:sz w:val="34"/>
          <w:szCs w:val="34"/>
        </w:rPr>
        <w:t>。通常，大的学习率可能增加层参数</w:t>
      </w:r>
      <w:r>
        <w:rPr>
          <w:rFonts w:asciiTheme="majorEastAsia" w:eastAsiaTheme="majorEastAsia" w:hAnsiTheme="majorEastAsia" w:cs="Times New Roman" w:hint="eastAsia"/>
          <w:kern w:val="0"/>
          <w:sz w:val="34"/>
          <w:szCs w:val="34"/>
        </w:rPr>
        <w:t>的绝对数值</w:t>
      </w:r>
      <w:r w:rsidR="00257A0C" w:rsidRPr="001F6728">
        <w:rPr>
          <w:rFonts w:asciiTheme="majorEastAsia" w:eastAsiaTheme="majorEastAsia" w:hAnsiTheme="majorEastAsia" w:cs="Times New Roman" w:hint="eastAsia"/>
          <w:kern w:val="0"/>
          <w:sz w:val="34"/>
          <w:szCs w:val="34"/>
        </w:rPr>
        <w:t>，然后在反向传播期间放大梯度并导致模型</w:t>
      </w:r>
      <w:r>
        <w:rPr>
          <w:rFonts w:asciiTheme="majorEastAsia" w:eastAsiaTheme="majorEastAsia" w:hAnsiTheme="majorEastAsia" w:cs="Times New Roman" w:hint="eastAsia"/>
          <w:kern w:val="0"/>
          <w:sz w:val="34"/>
          <w:szCs w:val="34"/>
        </w:rPr>
        <w:t>发散。但是，在批量归一化下，一个层的反向传播是不受它的参数绝对大小</w:t>
      </w:r>
      <w:r w:rsidR="00257A0C" w:rsidRPr="001F6728">
        <w:rPr>
          <w:rFonts w:asciiTheme="majorEastAsia" w:eastAsiaTheme="majorEastAsia" w:hAnsiTheme="majorEastAsia" w:cs="Times New Roman" w:hint="eastAsia"/>
          <w:kern w:val="0"/>
          <w:sz w:val="34"/>
          <w:szCs w:val="34"/>
        </w:rPr>
        <w:t>影响。事实上，对于一个标量</w:t>
      </w:r>
      <w:r w:rsidR="00257A0C" w:rsidRPr="001F6728">
        <w:rPr>
          <w:rFonts w:asciiTheme="majorEastAsia" w:eastAsiaTheme="majorEastAsia" w:hAnsiTheme="majorEastAsia" w:cs="Times New Roman"/>
          <w:kern w:val="0"/>
          <w:position w:val="-6"/>
          <w:sz w:val="34"/>
          <w:szCs w:val="34"/>
        </w:rPr>
        <w:object w:dxaOrig="200" w:dyaOrig="220" w14:anchorId="2803CFD3">
          <v:shape id="_x0000_i1186" type="#_x0000_t75" style="width:9.6pt;height:11.4pt" o:ole="">
            <v:imagedata r:id="rId301" o:title=""/>
          </v:shape>
          <o:OLEObject Type="Embed" ProgID="Equation.DSMT4" ShapeID="_x0000_i1186" DrawAspect="Content" ObjectID="_1548943761" r:id="rId302"/>
        </w:object>
      </w:r>
      <w:r w:rsidR="00257A0C" w:rsidRPr="001F6728">
        <w:rPr>
          <w:rFonts w:asciiTheme="majorEastAsia" w:eastAsiaTheme="majorEastAsia" w:hAnsiTheme="majorEastAsia" w:cs="Times New Roman" w:hint="eastAsia"/>
          <w:kern w:val="0"/>
          <w:sz w:val="34"/>
          <w:szCs w:val="34"/>
        </w:rPr>
        <w:t>，</w:t>
      </w:r>
    </w:p>
    <w:p w14:paraId="7D3F1BD8" w14:textId="77777777" w:rsidR="00257A0C" w:rsidRPr="001F6728" w:rsidRDefault="00257A0C" w:rsidP="00257A0C">
      <w:pPr>
        <w:autoSpaceDE w:val="0"/>
        <w:autoSpaceDN w:val="0"/>
        <w:adjustRightInd w:val="0"/>
        <w:snapToGrid w:val="0"/>
        <w:ind w:firstLineChars="200" w:firstLine="68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14"/>
          <w:sz w:val="34"/>
          <w:szCs w:val="34"/>
        </w:rPr>
        <w:object w:dxaOrig="2420" w:dyaOrig="400" w14:anchorId="0D0599A3">
          <v:shape id="_x0000_i1187" type="#_x0000_t75" style="width:120.6pt;height:21pt" o:ole="">
            <v:imagedata r:id="rId303" o:title=""/>
          </v:shape>
          <o:OLEObject Type="Embed" ProgID="Equation.DSMT4" ShapeID="_x0000_i1187" DrawAspect="Content" ObjectID="_1548943762" r:id="rId304"/>
        </w:object>
      </w:r>
    </w:p>
    <w:p w14:paraId="41A62642" w14:textId="77777777" w:rsidR="00257A0C" w:rsidRPr="001F6728" w:rsidRDefault="00257A0C" w:rsidP="00257A0C">
      <w:pPr>
        <w:autoSpaceDE w:val="0"/>
        <w:autoSpaceDN w:val="0"/>
        <w:adjustRightInd w:val="0"/>
        <w:snapToGrid w:val="0"/>
        <w:ind w:firstLineChars="200" w:firstLine="68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4"/>
          <w:sz w:val="34"/>
          <w:szCs w:val="34"/>
        </w:rPr>
        <w:object w:dxaOrig="2700" w:dyaOrig="700" w14:anchorId="3D1812F1">
          <v:shape id="_x0000_i1188" type="#_x0000_t75" style="width:135pt;height:36pt" o:ole="">
            <v:imagedata r:id="rId305" o:title=""/>
          </v:shape>
          <o:OLEObject Type="Embed" ProgID="Equation.DSMT4" ShapeID="_x0000_i1188" DrawAspect="Content" ObjectID="_1548943763" r:id="rId306"/>
        </w:object>
      </w:r>
    </w:p>
    <w:p w14:paraId="50B15035" w14:textId="77777777" w:rsidR="003B00BC" w:rsidRPr="001F6728" w:rsidRDefault="003B00BC" w:rsidP="00257A0C">
      <w:pPr>
        <w:autoSpaceDE w:val="0"/>
        <w:autoSpaceDN w:val="0"/>
        <w:adjustRightInd w:val="0"/>
        <w:snapToGrid w:val="0"/>
        <w:ind w:firstLineChars="200" w:firstLine="680"/>
        <w:jc w:val="center"/>
        <w:rPr>
          <w:rFonts w:asciiTheme="majorEastAsia" w:eastAsiaTheme="majorEastAsia" w:hAnsiTheme="majorEastAsia" w:cs="Times New Roman"/>
          <w:kern w:val="0"/>
          <w:position w:val="-4"/>
          <w:sz w:val="34"/>
          <w:szCs w:val="34"/>
        </w:rPr>
      </w:pPr>
      <w:r w:rsidRPr="001F6728">
        <w:rPr>
          <w:rFonts w:asciiTheme="majorEastAsia" w:eastAsiaTheme="majorEastAsia" w:hAnsiTheme="majorEastAsia" w:cs="Times New Roman"/>
          <w:kern w:val="0"/>
          <w:position w:val="-24"/>
          <w:sz w:val="34"/>
          <w:szCs w:val="34"/>
        </w:rPr>
        <w:object w:dxaOrig="2900" w:dyaOrig="700" w14:anchorId="57B94236">
          <v:shape id="_x0000_i1189" type="#_x0000_t75" style="width:144.6pt;height:36pt" o:ole="">
            <v:imagedata r:id="rId307" o:title=""/>
          </v:shape>
          <o:OLEObject Type="Embed" ProgID="Equation.DSMT4" ShapeID="_x0000_i1189" DrawAspect="Content" ObjectID="_1548943764" r:id="rId308"/>
        </w:object>
      </w:r>
    </w:p>
    <w:p w14:paraId="0570991C" w14:textId="77777777" w:rsidR="008515E9" w:rsidRDefault="008515E9" w:rsidP="003B00BC">
      <w:pPr>
        <w:autoSpaceDE w:val="0"/>
        <w:autoSpaceDN w:val="0"/>
        <w:adjustRightInd w:val="0"/>
        <w:snapToGrid w:val="0"/>
        <w:rPr>
          <w:rFonts w:asciiTheme="majorEastAsia" w:eastAsiaTheme="majorEastAsia" w:hAnsiTheme="majorEastAsia" w:cs="Times New Roman"/>
          <w:kern w:val="0"/>
          <w:sz w:val="34"/>
          <w:szCs w:val="34"/>
        </w:rPr>
      </w:pPr>
      <w:r>
        <w:rPr>
          <w:rFonts w:asciiTheme="majorEastAsia" w:eastAsiaTheme="majorEastAsia" w:hAnsiTheme="majorEastAsia" w:cs="Times New Roman" w:hint="eastAsia"/>
          <w:kern w:val="0"/>
          <w:sz w:val="34"/>
          <w:szCs w:val="34"/>
        </w:rPr>
        <w:t>参数的绝对大小</w:t>
      </w:r>
      <w:r w:rsidR="003B00BC" w:rsidRPr="001F6728">
        <w:rPr>
          <w:rFonts w:asciiTheme="majorEastAsia" w:eastAsiaTheme="majorEastAsia" w:hAnsiTheme="majorEastAsia" w:cs="Times New Roman" w:hint="eastAsia"/>
          <w:kern w:val="0"/>
          <w:sz w:val="34"/>
          <w:szCs w:val="34"/>
        </w:rPr>
        <w:t>不影响层</w:t>
      </w:r>
      <w:r>
        <w:rPr>
          <w:rFonts w:asciiTheme="majorEastAsia" w:eastAsiaTheme="majorEastAsia" w:hAnsiTheme="majorEastAsia" w:cs="Times New Roman" w:hint="eastAsia"/>
          <w:kern w:val="0"/>
          <w:sz w:val="34"/>
          <w:szCs w:val="34"/>
        </w:rPr>
        <w:t>的</w:t>
      </w:r>
      <w:r w:rsidR="003B00BC" w:rsidRPr="001F6728">
        <w:rPr>
          <w:rFonts w:asciiTheme="majorEastAsia" w:eastAsiaTheme="majorEastAsia" w:hAnsiTheme="majorEastAsia" w:cs="Times New Roman" w:hint="eastAsia"/>
          <w:kern w:val="0"/>
          <w:sz w:val="34"/>
          <w:szCs w:val="34"/>
        </w:rPr>
        <w:t>雅可比</w:t>
      </w:r>
      <w:r>
        <w:rPr>
          <w:rFonts w:asciiTheme="majorEastAsia" w:eastAsiaTheme="majorEastAsia" w:hAnsiTheme="majorEastAsia" w:cs="Times New Roman" w:hint="eastAsia"/>
          <w:kern w:val="0"/>
          <w:sz w:val="34"/>
          <w:szCs w:val="34"/>
        </w:rPr>
        <w:t>矩阵</w:t>
      </w:r>
      <w:r w:rsidR="003B00BC" w:rsidRPr="001F6728">
        <w:rPr>
          <w:rFonts w:asciiTheme="majorEastAsia" w:eastAsiaTheme="majorEastAsia" w:hAnsiTheme="majorEastAsia" w:cs="Times New Roman" w:hint="eastAsia"/>
          <w:kern w:val="0"/>
          <w:sz w:val="34"/>
          <w:szCs w:val="34"/>
        </w:rPr>
        <w:t>，也不影响梯度</w:t>
      </w:r>
      <w:r w:rsidR="003B00BC" w:rsidRPr="001F6728">
        <w:rPr>
          <w:rFonts w:asciiTheme="majorEastAsia" w:eastAsiaTheme="majorEastAsia" w:hAnsiTheme="majorEastAsia" w:cs="Times New Roman" w:hint="eastAsia"/>
          <w:kern w:val="0"/>
          <w:sz w:val="34"/>
          <w:szCs w:val="34"/>
        </w:rPr>
        <w:lastRenderedPageBreak/>
        <w:t>传播。此外，较大的权重导致较小的梯度，并且批量归一化将使参数稳定增长。</w:t>
      </w:r>
    </w:p>
    <w:p w14:paraId="24D934CE" w14:textId="4BCA1898" w:rsidR="003B00BC" w:rsidRPr="001F6728" w:rsidRDefault="008515E9" w:rsidP="008515E9">
      <w:pPr>
        <w:autoSpaceDE w:val="0"/>
        <w:autoSpaceDN w:val="0"/>
        <w:adjustRightInd w:val="0"/>
        <w:snapToGrid w:val="0"/>
        <w:ind w:firstLine="420"/>
        <w:rPr>
          <w:rFonts w:asciiTheme="majorEastAsia" w:eastAsiaTheme="majorEastAsia" w:hAnsiTheme="majorEastAsia" w:cs="Times New Roman"/>
          <w:kern w:val="0"/>
          <w:sz w:val="34"/>
          <w:szCs w:val="34"/>
        </w:rPr>
      </w:pPr>
      <w:r>
        <w:rPr>
          <w:rFonts w:asciiTheme="majorEastAsia" w:eastAsiaTheme="majorEastAsia" w:hAnsiTheme="majorEastAsia" w:cs="Times New Roman" w:hint="eastAsia"/>
          <w:kern w:val="0"/>
          <w:sz w:val="34"/>
          <w:szCs w:val="34"/>
        </w:rPr>
        <w:t xml:space="preserve">  </w:t>
      </w:r>
      <w:r w:rsidR="00D16DA6">
        <w:rPr>
          <w:rFonts w:asciiTheme="majorEastAsia" w:eastAsiaTheme="majorEastAsia" w:hAnsiTheme="majorEastAsia" w:cs="Times New Roman" w:hint="eastAsia"/>
          <w:kern w:val="0"/>
          <w:sz w:val="34"/>
          <w:szCs w:val="34"/>
        </w:rPr>
        <w:t>进一步，</w:t>
      </w:r>
      <w:r w:rsidR="00D16DA6">
        <w:rPr>
          <w:rFonts w:asciiTheme="majorEastAsia" w:eastAsiaTheme="majorEastAsia" w:hAnsiTheme="majorEastAsia" w:cs="Times New Roman" w:hint="eastAsia"/>
          <w:kern w:val="0"/>
          <w:sz w:val="34"/>
          <w:szCs w:val="34"/>
        </w:rPr>
        <w:t>我们</w:t>
      </w:r>
      <w:r w:rsidR="00D16DA6">
        <w:rPr>
          <w:rFonts w:asciiTheme="majorEastAsia" w:eastAsiaTheme="majorEastAsia" w:hAnsiTheme="majorEastAsia" w:cs="Times New Roman" w:hint="eastAsia"/>
          <w:kern w:val="0"/>
          <w:sz w:val="34"/>
          <w:szCs w:val="34"/>
        </w:rPr>
        <w:t>猜想</w:t>
      </w:r>
      <w:r w:rsidR="003B00BC" w:rsidRPr="001F6728">
        <w:rPr>
          <w:rFonts w:asciiTheme="majorEastAsia" w:eastAsiaTheme="majorEastAsia" w:hAnsiTheme="majorEastAsia" w:cs="Times New Roman" w:hint="eastAsia"/>
          <w:kern w:val="0"/>
          <w:sz w:val="34"/>
          <w:szCs w:val="34"/>
        </w:rPr>
        <w:t>批量归一化可以使层雅可比矩阵具有接近1</w:t>
      </w:r>
      <w:r>
        <w:rPr>
          <w:rFonts w:asciiTheme="majorEastAsia" w:eastAsiaTheme="majorEastAsia" w:hAnsiTheme="majorEastAsia" w:cs="Times New Roman" w:hint="eastAsia"/>
          <w:kern w:val="0"/>
          <w:sz w:val="34"/>
          <w:szCs w:val="34"/>
        </w:rPr>
        <w:t>的奇异值，这也是</w:t>
      </w:r>
      <w:r w:rsidR="003B00BC" w:rsidRPr="001F6728">
        <w:rPr>
          <w:rFonts w:asciiTheme="majorEastAsia" w:eastAsiaTheme="majorEastAsia" w:hAnsiTheme="majorEastAsia" w:cs="Times New Roman" w:hint="eastAsia"/>
          <w:kern w:val="0"/>
          <w:sz w:val="34"/>
          <w:szCs w:val="34"/>
        </w:rPr>
        <w:t>有益于训练的。考虑到具有归一化输入的两个连续层以及这些归一化向量</w:t>
      </w:r>
      <w:r w:rsidR="00916E4B" w:rsidRPr="001F6728">
        <w:rPr>
          <w:rFonts w:asciiTheme="majorEastAsia" w:eastAsiaTheme="majorEastAsia" w:hAnsiTheme="majorEastAsia" w:cs="Times New Roman"/>
          <w:kern w:val="0"/>
          <w:position w:val="-16"/>
          <w:sz w:val="34"/>
          <w:szCs w:val="34"/>
        </w:rPr>
        <w:object w:dxaOrig="1040" w:dyaOrig="440" w14:anchorId="636040F4">
          <v:shape id="_x0000_i1190" type="#_x0000_t75" style="width:51.6pt;height:22.8pt" o:ole="">
            <v:imagedata r:id="rId309" o:title=""/>
          </v:shape>
          <o:OLEObject Type="Embed" ProgID="Equation.DSMT4" ShapeID="_x0000_i1190" DrawAspect="Content" ObjectID="_1548943765" r:id="rId310"/>
        </w:object>
      </w:r>
      <w:r w:rsidR="00916E4B" w:rsidRPr="001F6728">
        <w:rPr>
          <w:rFonts w:asciiTheme="majorEastAsia" w:eastAsiaTheme="majorEastAsia" w:hAnsiTheme="majorEastAsia" w:cs="Times New Roman" w:hint="eastAsia"/>
          <w:kern w:val="0"/>
          <w:sz w:val="34"/>
          <w:szCs w:val="34"/>
        </w:rPr>
        <w:t>之间的转换。如果我们假设</w:t>
      </w:r>
      <w:r w:rsidR="00916E4B" w:rsidRPr="001F6728">
        <w:rPr>
          <w:rFonts w:asciiTheme="majorEastAsia" w:eastAsiaTheme="majorEastAsia" w:hAnsiTheme="majorEastAsia" w:cs="Times New Roman"/>
          <w:kern w:val="0"/>
          <w:position w:val="-4"/>
          <w:sz w:val="34"/>
          <w:szCs w:val="34"/>
        </w:rPr>
        <w:object w:dxaOrig="200" w:dyaOrig="260" w14:anchorId="085DDCC3">
          <v:shape id="_x0000_i1191" type="#_x0000_t75" style="width:9.6pt;height:13.2pt" o:ole="">
            <v:imagedata r:id="rId311" o:title=""/>
          </v:shape>
          <o:OLEObject Type="Embed" ProgID="Equation.DSMT4" ShapeID="_x0000_i1191" DrawAspect="Content" ObjectID="_1548943766" r:id="rId312"/>
        </w:object>
      </w:r>
      <w:r w:rsidR="00916E4B" w:rsidRPr="001F6728">
        <w:rPr>
          <w:rFonts w:asciiTheme="majorEastAsia" w:eastAsiaTheme="majorEastAsia" w:hAnsiTheme="majorEastAsia" w:cs="Times New Roman" w:hint="eastAsia"/>
          <w:kern w:val="0"/>
          <w:sz w:val="34"/>
          <w:szCs w:val="34"/>
        </w:rPr>
        <w:t>和</w:t>
      </w:r>
      <w:r w:rsidR="00916E4B" w:rsidRPr="001F6728">
        <w:rPr>
          <w:rFonts w:asciiTheme="majorEastAsia" w:eastAsiaTheme="majorEastAsia" w:hAnsiTheme="majorEastAsia" w:cs="Times New Roman"/>
          <w:kern w:val="0"/>
          <w:position w:val="-4"/>
          <w:sz w:val="34"/>
          <w:szCs w:val="34"/>
        </w:rPr>
        <w:object w:dxaOrig="279" w:dyaOrig="300" w14:anchorId="0F909D44">
          <v:shape id="_x0000_i1192" type="#_x0000_t75" style="width:14.4pt;height:15.6pt" o:ole="">
            <v:imagedata r:id="rId313" o:title=""/>
          </v:shape>
          <o:OLEObject Type="Embed" ProgID="Equation.DSMT4" ShapeID="_x0000_i1192" DrawAspect="Content" ObjectID="_1548943767" r:id="rId314"/>
        </w:object>
      </w:r>
      <w:r w:rsidR="00916E4B" w:rsidRPr="001F6728">
        <w:rPr>
          <w:rFonts w:asciiTheme="majorEastAsia" w:eastAsiaTheme="majorEastAsia" w:hAnsiTheme="majorEastAsia" w:cs="Times New Roman" w:hint="eastAsia"/>
          <w:kern w:val="0"/>
          <w:sz w:val="34"/>
          <w:szCs w:val="34"/>
        </w:rPr>
        <w:t>是高斯</w:t>
      </w:r>
      <w:r w:rsidR="00D16DA6">
        <w:rPr>
          <w:rFonts w:asciiTheme="majorEastAsia" w:eastAsiaTheme="majorEastAsia" w:hAnsiTheme="majorEastAsia" w:cs="Times New Roman" w:hint="eastAsia"/>
          <w:kern w:val="0"/>
          <w:sz w:val="34"/>
          <w:szCs w:val="34"/>
        </w:rPr>
        <w:t>分布并且不相关</w:t>
      </w:r>
      <w:r w:rsidR="00916E4B" w:rsidRPr="001F6728">
        <w:rPr>
          <w:rFonts w:asciiTheme="majorEastAsia" w:eastAsiaTheme="majorEastAsia" w:hAnsiTheme="majorEastAsia" w:cs="Times New Roman" w:hint="eastAsia"/>
          <w:kern w:val="0"/>
          <w:sz w:val="34"/>
          <w:szCs w:val="34"/>
        </w:rPr>
        <w:t>，</w:t>
      </w:r>
      <w:r w:rsidR="00D16DA6">
        <w:rPr>
          <w:rFonts w:asciiTheme="majorEastAsia" w:eastAsiaTheme="majorEastAsia" w:hAnsiTheme="majorEastAsia" w:cs="Times New Roman" w:hint="eastAsia"/>
          <w:kern w:val="0"/>
          <w:sz w:val="34"/>
          <w:szCs w:val="34"/>
        </w:rPr>
        <w:t>且</w:t>
      </w:r>
      <w:r w:rsidR="00916E4B" w:rsidRPr="001F6728">
        <w:rPr>
          <w:rFonts w:asciiTheme="majorEastAsia" w:eastAsiaTheme="majorEastAsia" w:hAnsiTheme="majorEastAsia" w:cs="Times New Roman"/>
          <w:kern w:val="0"/>
          <w:position w:val="-16"/>
          <w:sz w:val="34"/>
          <w:szCs w:val="34"/>
        </w:rPr>
        <w:object w:dxaOrig="1219" w:dyaOrig="440" w14:anchorId="71C2F581">
          <v:shape id="_x0000_i1193" type="#_x0000_t75" style="width:60.6pt;height:22.8pt" o:ole="">
            <v:imagedata r:id="rId315" o:title=""/>
          </v:shape>
          <o:OLEObject Type="Embed" ProgID="Equation.DSMT4" ShapeID="_x0000_i1193" DrawAspect="Content" ObjectID="_1548943768" r:id="rId316"/>
        </w:object>
      </w:r>
      <w:r w:rsidR="00D16DA6">
        <w:rPr>
          <w:rFonts w:asciiTheme="majorEastAsia" w:eastAsiaTheme="majorEastAsia" w:hAnsiTheme="majorEastAsia" w:cs="Times New Roman" w:hint="eastAsia"/>
          <w:kern w:val="0"/>
          <w:sz w:val="34"/>
          <w:szCs w:val="34"/>
        </w:rPr>
        <w:t>是</w:t>
      </w:r>
      <w:r w:rsidR="00916E4B" w:rsidRPr="001F6728">
        <w:rPr>
          <w:rFonts w:asciiTheme="majorEastAsia" w:eastAsiaTheme="majorEastAsia" w:hAnsiTheme="majorEastAsia" w:cs="Times New Roman" w:hint="eastAsia"/>
          <w:kern w:val="0"/>
          <w:sz w:val="34"/>
          <w:szCs w:val="34"/>
        </w:rPr>
        <w:t>一个线性</w:t>
      </w:r>
      <w:r w:rsidR="00D16DA6">
        <w:rPr>
          <w:rFonts w:asciiTheme="majorEastAsia" w:eastAsiaTheme="majorEastAsia" w:hAnsiTheme="majorEastAsia" w:cs="Times New Roman" w:hint="eastAsia"/>
          <w:kern w:val="0"/>
          <w:sz w:val="34"/>
          <w:szCs w:val="34"/>
        </w:rPr>
        <w:t>变换。那么</w:t>
      </w:r>
      <w:r w:rsidR="00916E4B" w:rsidRPr="001F6728">
        <w:rPr>
          <w:rFonts w:asciiTheme="majorEastAsia" w:eastAsiaTheme="majorEastAsia" w:hAnsiTheme="majorEastAsia" w:cs="Times New Roman"/>
          <w:kern w:val="0"/>
          <w:position w:val="-4"/>
          <w:sz w:val="34"/>
          <w:szCs w:val="34"/>
        </w:rPr>
        <w:object w:dxaOrig="279" w:dyaOrig="300" w14:anchorId="70597481">
          <v:shape id="_x0000_i1194" type="#_x0000_t75" style="width:14.4pt;height:15.6pt" o:ole="">
            <v:imagedata r:id="rId313" o:title=""/>
          </v:shape>
          <o:OLEObject Type="Embed" ProgID="Equation.DSMT4" ShapeID="_x0000_i1194" DrawAspect="Content" ObjectID="_1548943769" r:id="rId317"/>
        </w:object>
      </w:r>
      <w:r w:rsidR="00916E4B" w:rsidRPr="001F6728">
        <w:rPr>
          <w:rFonts w:asciiTheme="majorEastAsia" w:eastAsiaTheme="majorEastAsia" w:hAnsiTheme="majorEastAsia" w:cs="Times New Roman" w:hint="eastAsia"/>
          <w:kern w:val="0"/>
          <w:sz w:val="34"/>
          <w:szCs w:val="34"/>
        </w:rPr>
        <w:t>和</w:t>
      </w:r>
      <w:r w:rsidR="00916E4B" w:rsidRPr="001F6728">
        <w:rPr>
          <w:rFonts w:asciiTheme="majorEastAsia" w:eastAsiaTheme="majorEastAsia" w:hAnsiTheme="majorEastAsia" w:cs="Times New Roman"/>
          <w:kern w:val="0"/>
          <w:position w:val="-4"/>
          <w:sz w:val="34"/>
          <w:szCs w:val="34"/>
        </w:rPr>
        <w:object w:dxaOrig="200" w:dyaOrig="260" w14:anchorId="0A33EF1E">
          <v:shape id="_x0000_i1195" type="#_x0000_t75" style="width:9.6pt;height:13.2pt" o:ole="">
            <v:imagedata r:id="rId311" o:title=""/>
          </v:shape>
          <o:OLEObject Type="Embed" ProgID="Equation.DSMT4" ShapeID="_x0000_i1195" DrawAspect="Content" ObjectID="_1548943770" r:id="rId318"/>
        </w:object>
      </w:r>
      <w:r w:rsidR="00D16DA6">
        <w:rPr>
          <w:rFonts w:asciiTheme="majorEastAsia" w:eastAsiaTheme="majorEastAsia" w:hAnsiTheme="majorEastAsia" w:cs="Times New Roman" w:hint="eastAsia"/>
          <w:kern w:val="0"/>
          <w:sz w:val="34"/>
          <w:szCs w:val="34"/>
        </w:rPr>
        <w:t>就</w:t>
      </w:r>
      <w:r w:rsidR="00916E4B" w:rsidRPr="001F6728">
        <w:rPr>
          <w:rFonts w:asciiTheme="majorEastAsia" w:eastAsiaTheme="majorEastAsia" w:hAnsiTheme="majorEastAsia" w:cs="Times New Roman" w:hint="eastAsia"/>
          <w:kern w:val="0"/>
          <w:sz w:val="34"/>
          <w:szCs w:val="34"/>
        </w:rPr>
        <w:t>都有单位协方差</w:t>
      </w:r>
      <w:r w:rsidR="00D16DA6">
        <w:rPr>
          <w:rFonts w:asciiTheme="majorEastAsia" w:eastAsiaTheme="majorEastAsia" w:hAnsiTheme="majorEastAsia" w:cs="Times New Roman" w:hint="eastAsia"/>
          <w:kern w:val="0"/>
          <w:sz w:val="34"/>
          <w:szCs w:val="34"/>
        </w:rPr>
        <w:t>矩阵，于是</w:t>
      </w:r>
      <w:r w:rsidR="00916E4B" w:rsidRPr="001F6728">
        <w:rPr>
          <w:rFonts w:asciiTheme="majorEastAsia" w:eastAsiaTheme="majorEastAsia" w:hAnsiTheme="majorEastAsia" w:cs="Times New Roman"/>
          <w:kern w:val="0"/>
          <w:position w:val="-16"/>
          <w:sz w:val="34"/>
          <w:szCs w:val="34"/>
        </w:rPr>
        <w:object w:dxaOrig="3220" w:dyaOrig="440" w14:anchorId="0B0DF147">
          <v:shape id="_x0000_i1196" type="#_x0000_t75" style="width:161.4pt;height:22.8pt" o:ole="">
            <v:imagedata r:id="rId319" o:title=""/>
          </v:shape>
          <o:OLEObject Type="Embed" ProgID="Equation.DSMT4" ShapeID="_x0000_i1196" DrawAspect="Content" ObjectID="_1548943771" r:id="rId320"/>
        </w:object>
      </w:r>
      <w:r w:rsidR="00916E4B" w:rsidRPr="001F6728">
        <w:rPr>
          <w:rFonts w:asciiTheme="majorEastAsia" w:eastAsiaTheme="majorEastAsia" w:hAnsiTheme="majorEastAsia" w:cs="Times New Roman" w:hint="eastAsia"/>
          <w:kern w:val="0"/>
          <w:sz w:val="34"/>
          <w:szCs w:val="34"/>
        </w:rPr>
        <w:t>。因此</w:t>
      </w:r>
      <w:r w:rsidR="00916E4B" w:rsidRPr="001F6728">
        <w:rPr>
          <w:rFonts w:asciiTheme="majorEastAsia" w:eastAsiaTheme="majorEastAsia" w:hAnsiTheme="majorEastAsia" w:cs="Times New Roman"/>
          <w:kern w:val="0"/>
          <w:position w:val="-6"/>
          <w:sz w:val="34"/>
          <w:szCs w:val="34"/>
        </w:rPr>
        <w:object w:dxaOrig="800" w:dyaOrig="320" w14:anchorId="4FFEB823">
          <v:shape id="_x0000_i1197" type="#_x0000_t75" style="width:39.6pt;height:15.6pt" o:ole="">
            <v:imagedata r:id="rId321" o:title=""/>
          </v:shape>
          <o:OLEObject Type="Embed" ProgID="Equation.DSMT4" ShapeID="_x0000_i1197" DrawAspect="Content" ObjectID="_1548943772" r:id="rId322"/>
        </w:object>
      </w:r>
      <w:r w:rsidR="00916E4B" w:rsidRPr="001F6728">
        <w:rPr>
          <w:rFonts w:asciiTheme="majorEastAsia" w:eastAsiaTheme="majorEastAsia" w:hAnsiTheme="majorEastAsia" w:cs="Times New Roman" w:hint="eastAsia"/>
          <w:kern w:val="0"/>
          <w:sz w:val="34"/>
          <w:szCs w:val="34"/>
        </w:rPr>
        <w:t>,所以</w:t>
      </w:r>
      <w:r w:rsidR="00916E4B" w:rsidRPr="001F6728">
        <w:rPr>
          <w:rFonts w:asciiTheme="majorEastAsia" w:eastAsiaTheme="majorEastAsia" w:hAnsiTheme="majorEastAsia" w:cs="Times New Roman"/>
          <w:kern w:val="0"/>
          <w:position w:val="-6"/>
          <w:sz w:val="34"/>
          <w:szCs w:val="34"/>
        </w:rPr>
        <w:object w:dxaOrig="420" w:dyaOrig="320" w14:anchorId="5B39D256">
          <v:shape id="_x0000_i1198" type="#_x0000_t75" style="width:21pt;height:15.6pt" o:ole="">
            <v:imagedata r:id="rId323" o:title=""/>
          </v:shape>
          <o:OLEObject Type="Embed" ProgID="Equation.DSMT4" ShapeID="_x0000_i1198" DrawAspect="Content" ObjectID="_1548943773" r:id="rId324"/>
        </w:object>
      </w:r>
      <w:r w:rsidR="00916E4B" w:rsidRPr="001F6728">
        <w:rPr>
          <w:rFonts w:asciiTheme="majorEastAsia" w:eastAsiaTheme="majorEastAsia" w:hAnsiTheme="majorEastAsia" w:cs="Times New Roman" w:hint="eastAsia"/>
          <w:kern w:val="0"/>
          <w:sz w:val="34"/>
          <w:szCs w:val="34"/>
        </w:rPr>
        <w:t>的所有奇异值都等于1</w:t>
      </w:r>
      <w:r w:rsidR="00D16DA6">
        <w:rPr>
          <w:rFonts w:asciiTheme="majorEastAsia" w:eastAsiaTheme="majorEastAsia" w:hAnsiTheme="majorEastAsia" w:cs="Times New Roman" w:hint="eastAsia"/>
          <w:kern w:val="0"/>
          <w:sz w:val="34"/>
          <w:szCs w:val="34"/>
        </w:rPr>
        <w:t>，这样</w:t>
      </w:r>
      <w:r w:rsidR="00916E4B" w:rsidRPr="001F6728">
        <w:rPr>
          <w:rFonts w:asciiTheme="majorEastAsia" w:eastAsiaTheme="majorEastAsia" w:hAnsiTheme="majorEastAsia" w:cs="Times New Roman" w:hint="eastAsia"/>
          <w:kern w:val="0"/>
          <w:sz w:val="34"/>
          <w:szCs w:val="34"/>
        </w:rPr>
        <w:t>在反向传播期间</w:t>
      </w:r>
      <w:r w:rsidR="00D16DA6">
        <w:rPr>
          <w:rFonts w:asciiTheme="majorEastAsia" w:eastAsiaTheme="majorEastAsia" w:hAnsiTheme="majorEastAsia" w:cs="Times New Roman" w:hint="eastAsia"/>
          <w:kern w:val="0"/>
          <w:sz w:val="34"/>
          <w:szCs w:val="34"/>
        </w:rPr>
        <w:t>就不会改变</w:t>
      </w:r>
      <w:r w:rsidR="000A7696">
        <w:rPr>
          <w:rFonts w:asciiTheme="majorEastAsia" w:eastAsiaTheme="majorEastAsia" w:hAnsiTheme="majorEastAsia" w:cs="Times New Roman" w:hint="eastAsia"/>
          <w:kern w:val="0"/>
          <w:sz w:val="34"/>
          <w:szCs w:val="34"/>
        </w:rPr>
        <w:t>梯度大小。当然，变换并不是线性的，并且也不能保证归一化的值服从独立的高斯分布</w:t>
      </w:r>
      <w:r w:rsidR="00916E4B" w:rsidRPr="001F6728">
        <w:rPr>
          <w:rFonts w:asciiTheme="majorEastAsia" w:eastAsiaTheme="majorEastAsia" w:hAnsiTheme="majorEastAsia" w:cs="Times New Roman" w:hint="eastAsia"/>
          <w:kern w:val="0"/>
          <w:sz w:val="34"/>
          <w:szCs w:val="34"/>
        </w:rPr>
        <w:t>，但是</w:t>
      </w:r>
      <w:r w:rsidR="000A7696">
        <w:rPr>
          <w:rFonts w:asciiTheme="majorEastAsia" w:eastAsiaTheme="majorEastAsia" w:hAnsiTheme="majorEastAsia" w:cs="Times New Roman" w:hint="eastAsia"/>
          <w:kern w:val="0"/>
          <w:sz w:val="34"/>
          <w:szCs w:val="34"/>
        </w:rPr>
        <w:t>即便如此，</w:t>
      </w:r>
      <w:r w:rsidR="00916E4B" w:rsidRPr="001F6728">
        <w:rPr>
          <w:rFonts w:asciiTheme="majorEastAsia" w:eastAsiaTheme="majorEastAsia" w:hAnsiTheme="majorEastAsia" w:cs="Times New Roman" w:hint="eastAsia"/>
          <w:kern w:val="0"/>
          <w:sz w:val="34"/>
          <w:szCs w:val="34"/>
        </w:rPr>
        <w:t>我们</w:t>
      </w:r>
      <w:r w:rsidR="000A7696">
        <w:rPr>
          <w:rFonts w:asciiTheme="majorEastAsia" w:eastAsiaTheme="majorEastAsia" w:hAnsiTheme="majorEastAsia" w:cs="Times New Roman" w:hint="eastAsia"/>
          <w:kern w:val="0"/>
          <w:sz w:val="34"/>
          <w:szCs w:val="34"/>
        </w:rPr>
        <w:t>仍然期待</w:t>
      </w:r>
      <w:r w:rsidR="00916E4B" w:rsidRPr="001F6728">
        <w:rPr>
          <w:rFonts w:asciiTheme="majorEastAsia" w:eastAsiaTheme="majorEastAsia" w:hAnsiTheme="majorEastAsia" w:cs="Times New Roman" w:hint="eastAsia"/>
          <w:kern w:val="0"/>
          <w:sz w:val="34"/>
          <w:szCs w:val="34"/>
        </w:rPr>
        <w:t>批量归一化</w:t>
      </w:r>
      <w:r w:rsidR="000A7696">
        <w:rPr>
          <w:rFonts w:asciiTheme="majorEastAsia" w:eastAsiaTheme="majorEastAsia" w:hAnsiTheme="majorEastAsia" w:cs="Times New Roman" w:hint="eastAsia"/>
          <w:kern w:val="0"/>
          <w:sz w:val="34"/>
          <w:szCs w:val="34"/>
        </w:rPr>
        <w:t>能够</w:t>
      </w:r>
      <w:r w:rsidR="00E71FBC" w:rsidRPr="001F6728">
        <w:rPr>
          <w:rFonts w:asciiTheme="majorEastAsia" w:eastAsiaTheme="majorEastAsia" w:hAnsiTheme="majorEastAsia" w:cs="Times New Roman" w:hint="eastAsia"/>
          <w:kern w:val="0"/>
          <w:sz w:val="34"/>
          <w:szCs w:val="34"/>
        </w:rPr>
        <w:t>帮助梯度传播执行的更好。批量归一化对梯度传播的精确作用仍</w:t>
      </w:r>
      <w:r w:rsidR="000A7696">
        <w:rPr>
          <w:rFonts w:asciiTheme="majorEastAsia" w:eastAsiaTheme="majorEastAsia" w:hAnsiTheme="majorEastAsia" w:cs="Times New Roman" w:hint="eastAsia"/>
          <w:kern w:val="0"/>
          <w:sz w:val="34"/>
          <w:szCs w:val="34"/>
        </w:rPr>
        <w:t>有待</w:t>
      </w:r>
      <w:r w:rsidR="00E71FBC" w:rsidRPr="001F6728">
        <w:rPr>
          <w:rFonts w:asciiTheme="majorEastAsia" w:eastAsiaTheme="majorEastAsia" w:hAnsiTheme="majorEastAsia" w:cs="Times New Roman" w:hint="eastAsia"/>
          <w:kern w:val="0"/>
          <w:sz w:val="34"/>
          <w:szCs w:val="34"/>
        </w:rPr>
        <w:t>进一步</w:t>
      </w:r>
      <w:r w:rsidR="000A7696">
        <w:rPr>
          <w:rFonts w:asciiTheme="majorEastAsia" w:eastAsiaTheme="majorEastAsia" w:hAnsiTheme="majorEastAsia" w:cs="Times New Roman" w:hint="eastAsia"/>
          <w:kern w:val="0"/>
          <w:sz w:val="34"/>
          <w:szCs w:val="34"/>
        </w:rPr>
        <w:t>的</w:t>
      </w:r>
      <w:r w:rsidR="00E71FBC" w:rsidRPr="001F6728">
        <w:rPr>
          <w:rFonts w:asciiTheme="majorEastAsia" w:eastAsiaTheme="majorEastAsia" w:hAnsiTheme="majorEastAsia" w:cs="Times New Roman" w:hint="eastAsia"/>
          <w:kern w:val="0"/>
          <w:sz w:val="34"/>
          <w:szCs w:val="34"/>
        </w:rPr>
        <w:t>研究。</w:t>
      </w:r>
    </w:p>
    <w:p w14:paraId="279D9034" w14:textId="77777777" w:rsidR="00E71FBC" w:rsidRPr="001F6728" w:rsidRDefault="00E71FBC" w:rsidP="003B00BC">
      <w:pPr>
        <w:autoSpaceDE w:val="0"/>
        <w:autoSpaceDN w:val="0"/>
        <w:adjustRightInd w:val="0"/>
        <w:snapToGrid w:val="0"/>
        <w:rPr>
          <w:rFonts w:asciiTheme="majorEastAsia" w:eastAsiaTheme="majorEastAsia" w:hAnsiTheme="majorEastAsia" w:cs="Times New Roman"/>
          <w:kern w:val="0"/>
          <w:sz w:val="34"/>
          <w:szCs w:val="34"/>
        </w:rPr>
      </w:pPr>
      <w:bookmarkStart w:id="0" w:name="_GoBack"/>
      <w:bookmarkEnd w:id="0"/>
    </w:p>
    <w:p w14:paraId="547A3FBA" w14:textId="77777777" w:rsidR="00E71FBC" w:rsidRPr="001F6728" w:rsidRDefault="00E71FBC" w:rsidP="003B00BC">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3.4 批量归一化可以正则化模型</w:t>
      </w:r>
    </w:p>
    <w:p w14:paraId="7BE1FEB2" w14:textId="77777777" w:rsidR="00E71FBC" w:rsidRPr="001F6728" w:rsidRDefault="00E71FBC" w:rsidP="00E71FBC">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当使用批处理标准化进行训练时，结合小批量中的其他样本来看训练样本，训练网络不再为一个给定的训练样本产生确定的值。在我们的实验中，我们发现这种效果有利于网络的泛化。而Dropout通常用于减少过拟合，在批量归一化网络中，我们发现它可以被去除或降低过拟合的强度。</w:t>
      </w:r>
    </w:p>
    <w:p w14:paraId="14CEDE39" w14:textId="77777777" w:rsidR="00E71FBC" w:rsidRPr="001F6728" w:rsidRDefault="00E71FBC" w:rsidP="00E71FBC">
      <w:pPr>
        <w:autoSpaceDE w:val="0"/>
        <w:autoSpaceDN w:val="0"/>
        <w:adjustRightInd w:val="0"/>
        <w:snapToGrid w:val="0"/>
        <w:rPr>
          <w:rFonts w:asciiTheme="majorEastAsia" w:eastAsiaTheme="majorEastAsia" w:hAnsiTheme="majorEastAsia" w:cs="Times New Roman"/>
          <w:kern w:val="0"/>
          <w:sz w:val="34"/>
          <w:szCs w:val="34"/>
        </w:rPr>
      </w:pPr>
    </w:p>
    <w:p w14:paraId="2997C785" w14:textId="77777777" w:rsidR="00E71FBC" w:rsidRPr="001F6728" w:rsidRDefault="00E71FBC" w:rsidP="00E71FBC">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4 实验</w:t>
      </w:r>
    </w:p>
    <w:p w14:paraId="2545A92D" w14:textId="77777777" w:rsidR="00E71FBC" w:rsidRPr="001F6728" w:rsidRDefault="00E71FBC" w:rsidP="00E71FBC">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4.1 随时间的激活</w:t>
      </w:r>
    </w:p>
    <w:p w14:paraId="13835A64" w14:textId="77777777" w:rsidR="003B00BC" w:rsidRPr="001F6728" w:rsidRDefault="00E71FBC" w:rsidP="00E71FBC">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验证内部协变量</w:t>
      </w:r>
      <w:r w:rsidR="00435422" w:rsidRPr="001F6728">
        <w:rPr>
          <w:rFonts w:asciiTheme="majorEastAsia" w:eastAsiaTheme="majorEastAsia" w:hAnsiTheme="majorEastAsia" w:cs="Times New Roman" w:hint="eastAsia"/>
          <w:kern w:val="0"/>
          <w:sz w:val="34"/>
          <w:szCs w:val="34"/>
        </w:rPr>
        <w:t>转移</w:t>
      </w:r>
      <w:r w:rsidRPr="001F6728">
        <w:rPr>
          <w:rFonts w:asciiTheme="majorEastAsia" w:eastAsiaTheme="majorEastAsia" w:hAnsiTheme="majorEastAsia" w:cs="Times New Roman" w:hint="eastAsia"/>
          <w:kern w:val="0"/>
          <w:sz w:val="34"/>
          <w:szCs w:val="34"/>
        </w:rPr>
        <w:t>对训练的影响，以及</w:t>
      </w:r>
      <w:r w:rsidR="00435422" w:rsidRPr="001F6728">
        <w:rPr>
          <w:rFonts w:asciiTheme="majorEastAsia" w:eastAsiaTheme="majorEastAsia" w:hAnsiTheme="majorEastAsia" w:cs="Times New Roman" w:hint="eastAsia"/>
          <w:kern w:val="0"/>
          <w:sz w:val="34"/>
          <w:szCs w:val="34"/>
        </w:rPr>
        <w:t>批量</w:t>
      </w:r>
      <w:r w:rsidRPr="001F6728">
        <w:rPr>
          <w:rFonts w:asciiTheme="majorEastAsia" w:eastAsiaTheme="majorEastAsia" w:hAnsiTheme="majorEastAsia" w:cs="Times New Roman" w:hint="eastAsia"/>
          <w:kern w:val="0"/>
          <w:sz w:val="34"/>
          <w:szCs w:val="34"/>
        </w:rPr>
        <w:t>归一化对抗它的能力</w:t>
      </w:r>
      <w:r w:rsidR="00435422" w:rsidRPr="001F6728">
        <w:rPr>
          <w:rFonts w:asciiTheme="majorEastAsia" w:eastAsiaTheme="majorEastAsia" w:hAnsiTheme="majorEastAsia" w:cs="Times New Roman" w:hint="eastAsia"/>
          <w:kern w:val="0"/>
          <w:sz w:val="34"/>
          <w:szCs w:val="34"/>
        </w:rPr>
        <w:t>，我们考虑了在MNIST数据集上预测数字类别的问题。我们使用一个非常简单的网络，用一个28*28二进制图像作为输入，3个全连接隐藏层，每层100个激活神经元，每个隐藏层用sigmoid非线性计算</w:t>
      </w:r>
      <w:r w:rsidR="00435422" w:rsidRPr="001F6728">
        <w:rPr>
          <w:rFonts w:asciiTheme="majorEastAsia" w:eastAsiaTheme="majorEastAsia" w:hAnsiTheme="majorEastAsia" w:cs="Times New Roman"/>
          <w:kern w:val="0"/>
          <w:position w:val="-14"/>
          <w:sz w:val="34"/>
          <w:szCs w:val="34"/>
        </w:rPr>
        <w:object w:dxaOrig="1460" w:dyaOrig="400" w14:anchorId="01C7702A">
          <v:shape id="_x0000_i1199" type="#_x0000_t75" style="width:72.6pt;height:21pt" o:ole="">
            <v:imagedata r:id="rId325" o:title=""/>
          </v:shape>
          <o:OLEObject Type="Embed" ProgID="Equation.DSMT4" ShapeID="_x0000_i1199" DrawAspect="Content" ObjectID="_1548943774" r:id="rId326"/>
        </w:object>
      </w:r>
      <w:r w:rsidR="00435422" w:rsidRPr="001F6728">
        <w:rPr>
          <w:rFonts w:asciiTheme="majorEastAsia" w:eastAsiaTheme="majorEastAsia" w:hAnsiTheme="majorEastAsia" w:cs="Times New Roman" w:hint="eastAsia"/>
          <w:kern w:val="0"/>
          <w:sz w:val="34"/>
          <w:szCs w:val="34"/>
        </w:rPr>
        <w:t>，权重W被初始化为小的随机高斯值。最后一个隐藏层后面是一个有10个激活的完全连接层（一个表表</w:t>
      </w:r>
      <w:r w:rsidR="00435422" w:rsidRPr="001F6728">
        <w:rPr>
          <w:rFonts w:asciiTheme="majorEastAsia" w:eastAsiaTheme="majorEastAsia" w:hAnsiTheme="majorEastAsia" w:cs="Times New Roman" w:hint="eastAsia"/>
          <w:kern w:val="0"/>
          <w:sz w:val="34"/>
          <w:szCs w:val="34"/>
        </w:rPr>
        <w:lastRenderedPageBreak/>
        <w:t>一个类）和交叉熵损失，我们设置训练网络为50000</w:t>
      </w:r>
      <w:r w:rsidR="00581A93" w:rsidRPr="001F6728">
        <w:rPr>
          <w:rFonts w:asciiTheme="majorEastAsia" w:eastAsiaTheme="majorEastAsia" w:hAnsiTheme="majorEastAsia" w:cs="Times New Roman" w:hint="eastAsia"/>
          <w:kern w:val="0"/>
          <w:sz w:val="34"/>
          <w:szCs w:val="34"/>
        </w:rPr>
        <w:t>步，每个小批量</w:t>
      </w:r>
      <w:r w:rsidR="00435422" w:rsidRPr="001F6728">
        <w:rPr>
          <w:rFonts w:asciiTheme="majorEastAsia" w:eastAsiaTheme="majorEastAsia" w:hAnsiTheme="majorEastAsia" w:cs="Times New Roman" w:hint="eastAsia"/>
          <w:kern w:val="0"/>
          <w:sz w:val="34"/>
          <w:szCs w:val="34"/>
        </w:rPr>
        <w:t>有60</w:t>
      </w:r>
      <w:r w:rsidR="00581A93" w:rsidRPr="001F6728">
        <w:rPr>
          <w:rFonts w:asciiTheme="majorEastAsia" w:eastAsiaTheme="majorEastAsia" w:hAnsiTheme="majorEastAsia" w:cs="Times New Roman" w:hint="eastAsia"/>
          <w:kern w:val="0"/>
          <w:sz w:val="34"/>
          <w:szCs w:val="34"/>
        </w:rPr>
        <w:t>个样本。我们向网络的每个隐藏层添加了批量归一化，如3.1节所示。我们对基线和批量归一化的网络之间的对比感兴趣，而不是在MNIST上实现的最先进的性能。</w:t>
      </w:r>
    </w:p>
    <w:p w14:paraId="6F9F7DE0" w14:textId="77777777" w:rsidR="00FA3106" w:rsidRPr="001F6728" w:rsidRDefault="00FA3106" w:rsidP="00FA310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noProof/>
          <w:kern w:val="0"/>
          <w:sz w:val="34"/>
          <w:szCs w:val="34"/>
        </w:rPr>
        <w:drawing>
          <wp:inline distT="0" distB="0" distL="0" distR="0" wp14:anchorId="42A6ABB8" wp14:editId="07777777">
            <wp:extent cx="5172075" cy="1590675"/>
            <wp:effectExtent l="19050" t="0" r="9525"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327"/>
                    <a:srcRect/>
                    <a:stretch>
                      <a:fillRect/>
                    </a:stretch>
                  </pic:blipFill>
                  <pic:spPr bwMode="auto">
                    <a:xfrm>
                      <a:off x="0" y="0"/>
                      <a:ext cx="5172075" cy="1590675"/>
                    </a:xfrm>
                    <a:prstGeom prst="rect">
                      <a:avLst/>
                    </a:prstGeom>
                    <a:noFill/>
                    <a:ln w="9525">
                      <a:noFill/>
                      <a:miter lim="800000"/>
                      <a:headEnd/>
                      <a:tailEnd/>
                    </a:ln>
                  </pic:spPr>
                </pic:pic>
              </a:graphicData>
            </a:graphic>
          </wp:inline>
        </w:drawing>
      </w:r>
    </w:p>
    <w:p w14:paraId="7593460B" w14:textId="77777777" w:rsidR="00FA3106" w:rsidRPr="001F6728" w:rsidRDefault="00FA3106" w:rsidP="00FA3106">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图1：（a）MNIST分别在有BN和没有BN</w:t>
      </w:r>
      <w:r w:rsidR="00E60BBE" w:rsidRPr="001F6728">
        <w:rPr>
          <w:rFonts w:asciiTheme="majorEastAsia" w:eastAsiaTheme="majorEastAsia" w:hAnsiTheme="majorEastAsia" w:cs="Times New Roman" w:hint="eastAsia"/>
          <w:kern w:val="0"/>
          <w:sz w:val="34"/>
          <w:szCs w:val="34"/>
        </w:rPr>
        <w:t>训练的</w:t>
      </w:r>
      <w:r w:rsidRPr="001F6728">
        <w:rPr>
          <w:rFonts w:asciiTheme="majorEastAsia" w:eastAsiaTheme="majorEastAsia" w:hAnsiTheme="majorEastAsia" w:cs="Times New Roman" w:hint="eastAsia"/>
          <w:kern w:val="0"/>
          <w:sz w:val="34"/>
          <w:szCs w:val="34"/>
        </w:rPr>
        <w:t>网络上的测试准确性</w:t>
      </w:r>
      <w:r w:rsidR="00E60BBE" w:rsidRPr="001F6728">
        <w:rPr>
          <w:rFonts w:asciiTheme="majorEastAsia" w:eastAsiaTheme="majorEastAsia" w:hAnsiTheme="majorEastAsia" w:cs="Times New Roman" w:hint="eastAsia"/>
          <w:kern w:val="0"/>
          <w:sz w:val="34"/>
          <w:szCs w:val="34"/>
        </w:rPr>
        <w:t>，对比在不同数量的训练步骤。批量归一化网络帮助网络训练更快并且获得更高的准确性。（b,c）在训练过程中，一个典型的sigmoid输入分布的演变，显示为{15%，50%，85%}。批量归一化使得分布更加稳定并且减少了内部协变量转移。</w:t>
      </w:r>
    </w:p>
    <w:p w14:paraId="6935DE81" w14:textId="77777777" w:rsidR="00D97851" w:rsidRPr="001F6728" w:rsidRDefault="00D97851" w:rsidP="00E71FBC">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图1（a）显示的是随着训练的进展，两个网络对互斥测试数据的正确预测的分数。批量归一化的网络测试准确性比较高。为了研究为什么，</w:t>
      </w:r>
      <w:r w:rsidR="004C5FD8" w:rsidRPr="001F6728">
        <w:rPr>
          <w:rFonts w:asciiTheme="majorEastAsia" w:eastAsiaTheme="majorEastAsia" w:hAnsiTheme="majorEastAsia" w:cs="Times New Roman" w:hint="eastAsia"/>
          <w:kern w:val="0"/>
          <w:sz w:val="34"/>
          <w:szCs w:val="34"/>
        </w:rPr>
        <w:t>在训练过程中，</w:t>
      </w:r>
      <w:r w:rsidRPr="001F6728">
        <w:rPr>
          <w:rFonts w:asciiTheme="majorEastAsia" w:eastAsiaTheme="majorEastAsia" w:hAnsiTheme="majorEastAsia" w:cs="Times New Roman" w:hint="eastAsia"/>
          <w:kern w:val="0"/>
          <w:sz w:val="34"/>
          <w:szCs w:val="34"/>
        </w:rPr>
        <w:t>我们在原始网络</w:t>
      </w:r>
      <w:r w:rsidR="004C5FD8" w:rsidRPr="001F6728">
        <w:rPr>
          <w:rFonts w:asciiTheme="majorEastAsia" w:eastAsiaTheme="majorEastAsia" w:hAnsiTheme="majorEastAsia" w:cs="Times New Roman" w:hint="eastAsia"/>
          <w:kern w:val="0"/>
          <w:sz w:val="34"/>
          <w:szCs w:val="34"/>
        </w:rPr>
        <w:t>N</w:t>
      </w:r>
      <w:r w:rsidRPr="001F6728">
        <w:rPr>
          <w:rFonts w:asciiTheme="majorEastAsia" w:eastAsiaTheme="majorEastAsia" w:hAnsiTheme="majorEastAsia" w:cs="Times New Roman" w:hint="eastAsia"/>
          <w:kern w:val="0"/>
          <w:sz w:val="34"/>
          <w:szCs w:val="34"/>
        </w:rPr>
        <w:t>和批量</w:t>
      </w:r>
      <w:r w:rsidR="004C5FD8" w:rsidRPr="001F6728">
        <w:rPr>
          <w:rFonts w:asciiTheme="majorEastAsia" w:eastAsiaTheme="majorEastAsia" w:hAnsiTheme="majorEastAsia" w:cs="Times New Roman" w:hint="eastAsia"/>
          <w:kern w:val="0"/>
          <w:sz w:val="34"/>
          <w:szCs w:val="34"/>
        </w:rPr>
        <w:t>归一化</w:t>
      </w:r>
      <w:r w:rsidRPr="001F6728">
        <w:rPr>
          <w:rFonts w:asciiTheme="majorEastAsia" w:eastAsiaTheme="majorEastAsia" w:hAnsiTheme="majorEastAsia" w:cs="Times New Roman" w:hint="eastAsia"/>
          <w:kern w:val="0"/>
          <w:sz w:val="34"/>
          <w:szCs w:val="34"/>
        </w:rPr>
        <w:t>网络</w:t>
      </w:r>
      <w:r w:rsidR="00F22580" w:rsidRPr="001F6728">
        <w:rPr>
          <w:rFonts w:asciiTheme="majorEastAsia" w:eastAsiaTheme="majorEastAsia" w:hAnsiTheme="majorEastAsia" w:cs="Times New Roman" w:hint="eastAsia"/>
          <w:kern w:val="0"/>
          <w:sz w:val="34"/>
          <w:szCs w:val="34"/>
        </w:rPr>
        <w:t>C</w:t>
      </w:r>
      <w:r w:rsidRPr="001F6728">
        <w:rPr>
          <w:rFonts w:asciiTheme="majorEastAsia" w:eastAsiaTheme="majorEastAsia" w:hAnsiTheme="majorEastAsia" w:cs="Times New Roman" w:hint="eastAsia"/>
          <w:kern w:val="0"/>
          <w:sz w:val="34"/>
          <w:szCs w:val="34"/>
        </w:rPr>
        <w:t>中</w:t>
      </w:r>
      <w:r w:rsidR="004C5FD8" w:rsidRPr="001F6728">
        <w:rPr>
          <w:rFonts w:asciiTheme="majorEastAsia" w:eastAsiaTheme="majorEastAsia" w:hAnsiTheme="majorEastAsia" w:cs="Times New Roman" w:hint="eastAsia"/>
          <w:kern w:val="0"/>
          <w:sz w:val="34"/>
          <w:szCs w:val="34"/>
        </w:rPr>
        <w:t>研究了</w:t>
      </w:r>
      <w:r w:rsidRPr="001F6728">
        <w:rPr>
          <w:rFonts w:asciiTheme="majorEastAsia" w:eastAsiaTheme="majorEastAsia" w:hAnsiTheme="majorEastAsia" w:cs="Times New Roman" w:hint="eastAsia"/>
          <w:kern w:val="0"/>
          <w:sz w:val="34"/>
          <w:szCs w:val="34"/>
        </w:rPr>
        <w:t>S形的输入</w:t>
      </w:r>
      <w:r w:rsidR="004C5FD8" w:rsidRPr="001F6728">
        <w:rPr>
          <w:rFonts w:asciiTheme="majorEastAsia" w:eastAsiaTheme="majorEastAsia" w:hAnsiTheme="majorEastAsia" w:cs="Times New Roman" w:hint="eastAsia"/>
          <w:kern w:val="0"/>
          <w:sz w:val="34"/>
          <w:szCs w:val="34"/>
        </w:rPr>
        <w:t>（算法2）。在图1中，我们显示，对于来自每个网络的最后一个隐藏层的一个典型激活，其分布如何演变。原始网络中的分布随时间在它们的平均值和方差中改变显著，这使的后续层的训练变得复杂。相比之下，批处理归一化网络中的分布随着训练进展而更加稳定，这</w:t>
      </w:r>
      <w:r w:rsidR="003505E5" w:rsidRPr="001F6728">
        <w:rPr>
          <w:rFonts w:asciiTheme="majorEastAsia" w:eastAsiaTheme="majorEastAsia" w:hAnsiTheme="majorEastAsia" w:cs="Times New Roman" w:hint="eastAsia"/>
          <w:kern w:val="0"/>
          <w:sz w:val="34"/>
          <w:szCs w:val="34"/>
        </w:rPr>
        <w:t>是</w:t>
      </w:r>
      <w:r w:rsidR="004C5FD8" w:rsidRPr="001F6728">
        <w:rPr>
          <w:rFonts w:asciiTheme="majorEastAsia" w:eastAsiaTheme="majorEastAsia" w:hAnsiTheme="majorEastAsia" w:cs="Times New Roman" w:hint="eastAsia"/>
          <w:kern w:val="0"/>
          <w:sz w:val="34"/>
          <w:szCs w:val="34"/>
        </w:rPr>
        <w:t>有助于训练</w:t>
      </w:r>
      <w:r w:rsidR="003505E5" w:rsidRPr="001F6728">
        <w:rPr>
          <w:rFonts w:asciiTheme="majorEastAsia" w:eastAsiaTheme="majorEastAsia" w:hAnsiTheme="majorEastAsia" w:cs="Times New Roman" w:hint="eastAsia"/>
          <w:kern w:val="0"/>
          <w:sz w:val="34"/>
          <w:szCs w:val="34"/>
        </w:rPr>
        <w:t>的。</w:t>
      </w:r>
    </w:p>
    <w:p w14:paraId="451103BE" w14:textId="77777777" w:rsidR="003505E5" w:rsidRPr="001F6728" w:rsidRDefault="003505E5" w:rsidP="003505E5">
      <w:pPr>
        <w:autoSpaceDE w:val="0"/>
        <w:autoSpaceDN w:val="0"/>
        <w:adjustRightInd w:val="0"/>
        <w:snapToGrid w:val="0"/>
        <w:rPr>
          <w:rFonts w:asciiTheme="majorEastAsia" w:eastAsiaTheme="majorEastAsia" w:hAnsiTheme="majorEastAsia" w:cs="Times New Roman"/>
          <w:kern w:val="0"/>
          <w:sz w:val="34"/>
          <w:szCs w:val="34"/>
        </w:rPr>
      </w:pPr>
    </w:p>
    <w:p w14:paraId="1DEF4AAE" w14:textId="77777777" w:rsidR="003505E5" w:rsidRPr="001F6728" w:rsidRDefault="003505E5" w:rsidP="003505E5">
      <w:pPr>
        <w:autoSpaceDE w:val="0"/>
        <w:autoSpaceDN w:val="0"/>
        <w:adjustRightInd w:val="0"/>
        <w:snapToGrid w:val="0"/>
        <w:rPr>
          <w:rFonts w:asciiTheme="majorEastAsia" w:eastAsiaTheme="majorEastAsia" w:hAnsiTheme="majorEastAsia" w:cs="Times New Roman"/>
          <w:b/>
          <w:bCs/>
          <w:kern w:val="0"/>
          <w:sz w:val="34"/>
          <w:szCs w:val="34"/>
        </w:rPr>
      </w:pPr>
      <w:r w:rsidRPr="001F6728">
        <w:rPr>
          <w:rFonts w:asciiTheme="majorEastAsia" w:eastAsiaTheme="majorEastAsia" w:hAnsiTheme="majorEastAsia" w:cs="Times New Roman" w:hint="eastAsia"/>
          <w:kern w:val="0"/>
          <w:sz w:val="34"/>
          <w:szCs w:val="34"/>
        </w:rPr>
        <w:t xml:space="preserve">4.2 </w:t>
      </w:r>
      <w:r w:rsidRPr="001F6728">
        <w:rPr>
          <w:rFonts w:asciiTheme="majorEastAsia" w:eastAsiaTheme="majorEastAsia" w:hAnsiTheme="majorEastAsia" w:cs="Times New Roman"/>
          <w:kern w:val="0"/>
          <w:sz w:val="34"/>
          <w:szCs w:val="34"/>
        </w:rPr>
        <w:t>ImageNet</w:t>
      </w:r>
      <w:r w:rsidRPr="001F6728">
        <w:rPr>
          <w:rFonts w:asciiTheme="majorEastAsia" w:eastAsiaTheme="majorEastAsia" w:hAnsiTheme="majorEastAsia" w:cs="Times New Roman" w:hint="eastAsia"/>
          <w:b/>
          <w:bCs/>
          <w:kern w:val="0"/>
          <w:sz w:val="34"/>
          <w:szCs w:val="34"/>
        </w:rPr>
        <w:t xml:space="preserve"> 分类</w:t>
      </w:r>
    </w:p>
    <w:p w14:paraId="2C75EC71" w14:textId="77777777" w:rsidR="003505E5" w:rsidRPr="001F6728" w:rsidRDefault="003505E5" w:rsidP="003505E5">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我们将批量标准化应用于Inception网络的一个新变体，在ImageNet分类任务上进行了训练。这个网络有</w:t>
      </w:r>
      <w:r w:rsidRPr="001F6728">
        <w:rPr>
          <w:rFonts w:asciiTheme="majorEastAsia" w:eastAsiaTheme="majorEastAsia" w:hAnsiTheme="majorEastAsia" w:cs="Times New Roman" w:hint="eastAsia"/>
          <w:kern w:val="0"/>
          <w:sz w:val="34"/>
          <w:szCs w:val="34"/>
        </w:rPr>
        <w:lastRenderedPageBreak/>
        <w:t>大量的卷积和池化层，一个预测图像类别超出1000个可能性的softmax层。卷积层使用ReLU作为非线性。与</w:t>
      </w:r>
      <w:r w:rsidRPr="001F6728">
        <w:rPr>
          <w:rFonts w:asciiTheme="majorEastAsia" w:eastAsiaTheme="majorEastAsia" w:hAnsiTheme="majorEastAsia" w:cs="Times New Roman"/>
          <w:kern w:val="0"/>
          <w:sz w:val="34"/>
          <w:szCs w:val="34"/>
        </w:rPr>
        <w:t>(Szegedy et al., 2014)</w:t>
      </w:r>
      <w:r w:rsidRPr="001F6728">
        <w:rPr>
          <w:rFonts w:asciiTheme="majorEastAsia" w:eastAsiaTheme="majorEastAsia" w:hAnsiTheme="majorEastAsia" w:cs="Times New Roman" w:hint="eastAsia"/>
          <w:kern w:val="0"/>
          <w:sz w:val="34"/>
          <w:szCs w:val="34"/>
        </w:rPr>
        <w:t>描述的网络主要的区别是5×5的卷积层由具有多达128个滤波器的3×3的两个连续卷积层代替</w:t>
      </w:r>
      <w:r w:rsidR="00FA3106" w:rsidRPr="001F6728">
        <w:rPr>
          <w:rFonts w:asciiTheme="majorEastAsia" w:eastAsiaTheme="majorEastAsia" w:hAnsiTheme="majorEastAsia" w:cs="Times New Roman" w:hint="eastAsia"/>
          <w:kern w:val="0"/>
          <w:sz w:val="34"/>
          <w:szCs w:val="34"/>
        </w:rPr>
        <w:t>。这个网络包含13.6*10</w:t>
      </w:r>
      <w:r w:rsidR="00FA3106" w:rsidRPr="001F6728">
        <w:rPr>
          <w:rFonts w:asciiTheme="majorEastAsia" w:eastAsiaTheme="majorEastAsia" w:hAnsiTheme="majorEastAsia" w:cs="Times New Roman" w:hint="eastAsia"/>
          <w:kern w:val="0"/>
          <w:sz w:val="34"/>
          <w:szCs w:val="34"/>
          <w:vertAlign w:val="superscript"/>
        </w:rPr>
        <w:t>6</w:t>
      </w:r>
      <w:r w:rsidR="00FA3106" w:rsidRPr="001F6728">
        <w:rPr>
          <w:rFonts w:asciiTheme="majorEastAsia" w:eastAsiaTheme="majorEastAsia" w:hAnsiTheme="majorEastAsia" w:cs="Times New Roman" w:hint="eastAsia"/>
          <w:kern w:val="0"/>
          <w:sz w:val="34"/>
          <w:szCs w:val="34"/>
        </w:rPr>
        <w:t>个参数，除顶层softmax层之外，没有全连接层。更多的细节在附录中给出</w:t>
      </w:r>
      <w:r w:rsidR="00E60BBE" w:rsidRPr="001F6728">
        <w:rPr>
          <w:rFonts w:asciiTheme="majorEastAsia" w:eastAsiaTheme="majorEastAsia" w:hAnsiTheme="majorEastAsia" w:cs="Times New Roman" w:hint="eastAsia"/>
          <w:kern w:val="0"/>
          <w:sz w:val="34"/>
          <w:szCs w:val="34"/>
        </w:rPr>
        <w:t>。我们在文章的其余部分将这个模型称为Inception。使用大小</w:t>
      </w:r>
      <w:r w:rsidR="00AB4CE2" w:rsidRPr="001F6728">
        <w:rPr>
          <w:rFonts w:asciiTheme="majorEastAsia" w:eastAsiaTheme="majorEastAsia" w:hAnsiTheme="majorEastAsia" w:cs="Times New Roman" w:hint="eastAsia"/>
          <w:kern w:val="0"/>
          <w:sz w:val="34"/>
          <w:szCs w:val="34"/>
        </w:rPr>
        <w:t>为</w:t>
      </w:r>
      <w:r w:rsidR="00E60BBE" w:rsidRPr="001F6728">
        <w:rPr>
          <w:rFonts w:asciiTheme="majorEastAsia" w:eastAsiaTheme="majorEastAsia" w:hAnsiTheme="majorEastAsia" w:cs="Times New Roman" w:hint="eastAsia"/>
          <w:kern w:val="0"/>
          <w:sz w:val="34"/>
          <w:szCs w:val="34"/>
        </w:rPr>
        <w:t>32</w:t>
      </w:r>
      <w:r w:rsidR="00AB4CE2" w:rsidRPr="001F6728">
        <w:rPr>
          <w:rFonts w:asciiTheme="majorEastAsia" w:eastAsiaTheme="majorEastAsia" w:hAnsiTheme="majorEastAsia" w:cs="Times New Roman" w:hint="eastAsia"/>
          <w:kern w:val="0"/>
          <w:sz w:val="34"/>
          <w:szCs w:val="34"/>
        </w:rPr>
        <w:t>的小批量和具有动量的随机梯度下降的版本</w:t>
      </w:r>
      <w:r w:rsidR="00E60BBE" w:rsidRPr="001F6728">
        <w:rPr>
          <w:rFonts w:asciiTheme="majorEastAsia" w:eastAsiaTheme="majorEastAsia" w:hAnsiTheme="majorEastAsia" w:cs="Times New Roman" w:hint="eastAsia"/>
          <w:kern w:val="0"/>
          <w:sz w:val="34"/>
          <w:szCs w:val="34"/>
        </w:rPr>
        <w:t>来训练模型</w:t>
      </w:r>
      <w:r w:rsidR="00AB4CE2" w:rsidRPr="001F6728">
        <w:rPr>
          <w:rFonts w:asciiTheme="majorEastAsia" w:eastAsiaTheme="majorEastAsia" w:hAnsiTheme="majorEastAsia" w:cs="Times New Roman" w:hint="eastAsia"/>
          <w:kern w:val="0"/>
          <w:sz w:val="34"/>
          <w:szCs w:val="34"/>
        </w:rPr>
        <w:t>。使用大规模的分布式架构进行训练</w:t>
      </w:r>
      <w:r w:rsidR="00AB4CE2" w:rsidRPr="001F6728">
        <w:rPr>
          <w:rFonts w:asciiTheme="majorEastAsia" w:eastAsiaTheme="majorEastAsia" w:hAnsiTheme="majorEastAsia" w:cs="Times New Roman"/>
          <w:kern w:val="0"/>
          <w:sz w:val="34"/>
          <w:szCs w:val="34"/>
        </w:rPr>
        <w:t>(</w:t>
      </w:r>
      <w:r w:rsidR="00AB4CE2" w:rsidRPr="001F6728">
        <w:rPr>
          <w:rFonts w:asciiTheme="majorEastAsia" w:eastAsiaTheme="majorEastAsia" w:hAnsiTheme="majorEastAsia" w:cs="Times New Roman" w:hint="eastAsia"/>
          <w:kern w:val="0"/>
          <w:sz w:val="34"/>
          <w:szCs w:val="34"/>
        </w:rPr>
        <w:t>类似于</w:t>
      </w:r>
      <w:r w:rsidR="00AB4CE2" w:rsidRPr="001F6728">
        <w:rPr>
          <w:rFonts w:asciiTheme="majorEastAsia" w:eastAsiaTheme="majorEastAsia" w:hAnsiTheme="majorEastAsia" w:cs="Times New Roman"/>
          <w:kern w:val="0"/>
          <w:sz w:val="34"/>
          <w:szCs w:val="34"/>
        </w:rPr>
        <w:t xml:space="preserve"> (Dean et al., 2012)).</w:t>
      </w:r>
      <w:r w:rsidR="00AB4CE2" w:rsidRPr="001F6728">
        <w:rPr>
          <w:rFonts w:asciiTheme="majorEastAsia" w:eastAsiaTheme="majorEastAsia" w:hAnsiTheme="majorEastAsia" w:cs="Times New Roman" w:hint="eastAsia"/>
          <w:kern w:val="0"/>
          <w:sz w:val="34"/>
          <w:szCs w:val="34"/>
        </w:rPr>
        <w:t>在训练过程中通过计算验证准确性@1来评估所有网络，即在互斥集上使用每个图像的单个裁剪来预测1000个可能性中的正确标签的概率。</w:t>
      </w:r>
    </w:p>
    <w:p w14:paraId="4CD05D73" w14:textId="77777777" w:rsidR="00AB4CE2" w:rsidRPr="001F6728" w:rsidRDefault="00AB4CE2" w:rsidP="003505E5">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在我们的实验中，我们评估了归一化的Inception的几个修改。在所有情况下，批量归一化应用于每个非线性的输入，以卷积方式</w:t>
      </w:r>
      <w:r w:rsidR="00C14BB3" w:rsidRPr="001F6728">
        <w:rPr>
          <w:rFonts w:asciiTheme="majorEastAsia" w:eastAsiaTheme="majorEastAsia" w:hAnsiTheme="majorEastAsia" w:cs="Times New Roman" w:hint="eastAsia"/>
          <w:kern w:val="0"/>
          <w:sz w:val="34"/>
          <w:szCs w:val="34"/>
        </w:rPr>
        <w:t>（如3.2节所描述）</w:t>
      </w:r>
      <w:r w:rsidRPr="001F6728">
        <w:rPr>
          <w:rFonts w:asciiTheme="majorEastAsia" w:eastAsiaTheme="majorEastAsia" w:hAnsiTheme="majorEastAsia" w:cs="Times New Roman" w:hint="eastAsia"/>
          <w:kern w:val="0"/>
          <w:sz w:val="34"/>
          <w:szCs w:val="34"/>
        </w:rPr>
        <w:t>，同时保持架构的其余部分</w:t>
      </w:r>
      <w:r w:rsidR="00C14BB3" w:rsidRPr="001F6728">
        <w:rPr>
          <w:rFonts w:asciiTheme="majorEastAsia" w:eastAsiaTheme="majorEastAsia" w:hAnsiTheme="majorEastAsia" w:cs="Times New Roman" w:hint="eastAsia"/>
          <w:kern w:val="0"/>
          <w:sz w:val="34"/>
          <w:szCs w:val="34"/>
        </w:rPr>
        <w:t>不变。</w:t>
      </w:r>
    </w:p>
    <w:p w14:paraId="06F5ECA8" w14:textId="77777777" w:rsidR="00C14BB3" w:rsidRPr="001F6728" w:rsidRDefault="00C14BB3" w:rsidP="00C14BB3">
      <w:pPr>
        <w:autoSpaceDE w:val="0"/>
        <w:autoSpaceDN w:val="0"/>
        <w:adjustRightInd w:val="0"/>
        <w:snapToGrid w:val="0"/>
        <w:rPr>
          <w:rFonts w:asciiTheme="majorEastAsia" w:eastAsiaTheme="majorEastAsia" w:hAnsiTheme="majorEastAsia" w:cs="Times New Roman"/>
          <w:kern w:val="0"/>
          <w:sz w:val="34"/>
          <w:szCs w:val="34"/>
        </w:rPr>
      </w:pPr>
    </w:p>
    <w:p w14:paraId="4BD770CF" w14:textId="77777777" w:rsidR="00C14BB3" w:rsidRPr="001F6728" w:rsidRDefault="00C14BB3" w:rsidP="00C14BB3">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4.2.1 加速BN网络</w:t>
      </w:r>
    </w:p>
    <w:p w14:paraId="27F19597" w14:textId="77777777" w:rsidR="00C14BB3" w:rsidRPr="001F6728" w:rsidRDefault="00C14BB3" w:rsidP="00C14BB3">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简单地将Batch Normalization添加到网络并不能充分利用我们的方法。为此，我们进一步改变了网络及其训练参数，如下：</w:t>
      </w:r>
    </w:p>
    <w:p w14:paraId="6AA57337" w14:textId="77777777" w:rsidR="00C14BB3" w:rsidRPr="001F6728" w:rsidRDefault="00C14BB3" w:rsidP="00C14BB3">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增大学习率。在一个批量归一化模型，我们已经能够在较高的学习率下实现训练加速，而且没有不良的副作用（3.3节）。</w:t>
      </w:r>
    </w:p>
    <w:p w14:paraId="4ACA14A2" w14:textId="77777777" w:rsidR="00C14BB3" w:rsidRPr="001F6728" w:rsidRDefault="00C14BB3" w:rsidP="00C14BB3">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去除Dropout。如3.4节所描述，批量归一化满足与Dropout相同的目标。从修改的BN-Inception中去除Dropout可加快训练，而切不会增加过拟合。</w:t>
      </w:r>
    </w:p>
    <w:p w14:paraId="4A9D03FD" w14:textId="77777777" w:rsidR="00C14BB3" w:rsidRPr="001F6728" w:rsidRDefault="00C14BB3" w:rsidP="00C14BB3">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减少</w:t>
      </w:r>
      <w:r w:rsidRPr="001F6728">
        <w:rPr>
          <w:rFonts w:asciiTheme="majorEastAsia" w:eastAsiaTheme="majorEastAsia" w:hAnsiTheme="majorEastAsia" w:cs="Times New Roman"/>
          <w:kern w:val="0"/>
          <w:position w:val="-10"/>
          <w:sz w:val="34"/>
          <w:szCs w:val="34"/>
        </w:rPr>
        <w:object w:dxaOrig="279" w:dyaOrig="340" w14:anchorId="023BB1A1">
          <v:shape id="_x0000_i1200" type="#_x0000_t75" style="width:14.4pt;height:18pt" o:ole="">
            <v:imagedata r:id="rId328" o:title=""/>
          </v:shape>
          <o:OLEObject Type="Embed" ProgID="Equation.DSMT4" ShapeID="_x0000_i1200" DrawAspect="Content" ObjectID="_1548943775" r:id="rId329"/>
        </w:object>
      </w:r>
      <w:r w:rsidRPr="001F6728">
        <w:rPr>
          <w:rFonts w:asciiTheme="majorEastAsia" w:eastAsiaTheme="majorEastAsia" w:hAnsiTheme="majorEastAsia" w:cs="Times New Roman" w:hint="eastAsia"/>
          <w:kern w:val="0"/>
          <w:sz w:val="34"/>
          <w:szCs w:val="34"/>
        </w:rPr>
        <w:t>权重正则化</w:t>
      </w:r>
      <w:r w:rsidR="00FE33B2" w:rsidRPr="001F6728">
        <w:rPr>
          <w:rFonts w:asciiTheme="majorEastAsia" w:eastAsiaTheme="majorEastAsia" w:hAnsiTheme="majorEastAsia" w:cs="Times New Roman" w:hint="eastAsia"/>
          <w:kern w:val="0"/>
          <w:sz w:val="34"/>
          <w:szCs w:val="34"/>
        </w:rPr>
        <w:t>。在Inception里，模型参数上的</w:t>
      </w:r>
      <w:r w:rsidR="00FE33B2" w:rsidRPr="001F6728">
        <w:rPr>
          <w:rFonts w:asciiTheme="majorEastAsia" w:eastAsiaTheme="majorEastAsia" w:hAnsiTheme="majorEastAsia" w:cs="Times New Roman"/>
          <w:kern w:val="0"/>
          <w:position w:val="-10"/>
          <w:sz w:val="34"/>
          <w:szCs w:val="34"/>
        </w:rPr>
        <w:object w:dxaOrig="279" w:dyaOrig="340" w14:anchorId="23BBD1BC">
          <v:shape id="_x0000_i1201" type="#_x0000_t75" style="width:14.4pt;height:18pt" o:ole="">
            <v:imagedata r:id="rId328" o:title=""/>
          </v:shape>
          <o:OLEObject Type="Embed" ProgID="Equation.DSMT4" ShapeID="_x0000_i1201" DrawAspect="Content" ObjectID="_1548943776" r:id="rId330"/>
        </w:object>
      </w:r>
      <w:r w:rsidR="00FE33B2" w:rsidRPr="001F6728">
        <w:rPr>
          <w:rFonts w:asciiTheme="majorEastAsia" w:eastAsiaTheme="majorEastAsia" w:hAnsiTheme="majorEastAsia" w:cs="Times New Roman" w:hint="eastAsia"/>
          <w:kern w:val="0"/>
          <w:sz w:val="34"/>
          <w:szCs w:val="34"/>
        </w:rPr>
        <w:t>损失控制过拟合，在修正的BN-Inception中，这个损失的权重减少了5倍。我们发现这提高了互斥验证数据的准确性。</w:t>
      </w:r>
    </w:p>
    <w:p w14:paraId="324705CC" w14:textId="77777777" w:rsidR="00FE33B2" w:rsidRPr="001F6728" w:rsidRDefault="00FE33B2" w:rsidP="00FE33B2">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lastRenderedPageBreak/>
        <w:t>加速学习速率衰减。在训练Inception，学习率以指数方式衰减。因为我们的网络训练比Inception快，所以我们将学习速度降低了6倍。</w:t>
      </w:r>
    </w:p>
    <w:p w14:paraId="47F3ED62" w14:textId="77777777" w:rsidR="00FE33B2" w:rsidRPr="001F6728" w:rsidRDefault="00D32A26" w:rsidP="00FE33B2">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去除本地响应归一化</w:t>
      </w:r>
      <w:r w:rsidR="00FE33B2" w:rsidRPr="001F6728">
        <w:rPr>
          <w:rFonts w:asciiTheme="majorEastAsia" w:eastAsiaTheme="majorEastAsia" w:hAnsiTheme="majorEastAsia" w:cs="Times New Roman" w:hint="eastAsia"/>
          <w:kern w:val="0"/>
          <w:sz w:val="34"/>
          <w:szCs w:val="34"/>
        </w:rPr>
        <w:t>当Inception和其他网络</w:t>
      </w:r>
      <w:r w:rsidRPr="001F6728">
        <w:rPr>
          <w:rFonts w:asciiTheme="majorEastAsia" w:eastAsiaTheme="majorEastAsia" w:hAnsiTheme="majorEastAsia" w:cs="Times New Roman"/>
          <w:kern w:val="0"/>
          <w:sz w:val="34"/>
          <w:szCs w:val="34"/>
        </w:rPr>
        <w:t>(Srivastava et al., 2014)</w:t>
      </w:r>
      <w:r w:rsidR="00FE33B2" w:rsidRPr="001F6728">
        <w:rPr>
          <w:rFonts w:asciiTheme="majorEastAsia" w:eastAsiaTheme="majorEastAsia" w:hAnsiTheme="majorEastAsia" w:cs="Times New Roman" w:hint="eastAsia"/>
          <w:kern w:val="0"/>
          <w:sz w:val="34"/>
          <w:szCs w:val="34"/>
        </w:rPr>
        <w:t>从中受益时，我们发现使用</w:t>
      </w:r>
      <w:r w:rsidRPr="001F6728">
        <w:rPr>
          <w:rFonts w:asciiTheme="majorEastAsia" w:eastAsiaTheme="majorEastAsia" w:hAnsiTheme="majorEastAsia" w:cs="Times New Roman" w:hint="eastAsia"/>
          <w:kern w:val="0"/>
          <w:sz w:val="34"/>
          <w:szCs w:val="34"/>
        </w:rPr>
        <w:t>批量归一化</w:t>
      </w:r>
      <w:r w:rsidR="00FE33B2" w:rsidRPr="001F6728">
        <w:rPr>
          <w:rFonts w:asciiTheme="majorEastAsia" w:eastAsiaTheme="majorEastAsia" w:hAnsiTheme="majorEastAsia" w:cs="Times New Roman" w:hint="eastAsia"/>
          <w:kern w:val="0"/>
          <w:sz w:val="34"/>
          <w:szCs w:val="34"/>
        </w:rPr>
        <w:t>没有必要</w:t>
      </w:r>
      <w:r w:rsidRPr="001F6728">
        <w:rPr>
          <w:rFonts w:asciiTheme="majorEastAsia" w:eastAsiaTheme="majorEastAsia" w:hAnsiTheme="majorEastAsia" w:cs="Times New Roman" w:hint="eastAsia"/>
          <w:kern w:val="0"/>
          <w:sz w:val="34"/>
          <w:szCs w:val="34"/>
        </w:rPr>
        <w:t>。</w:t>
      </w:r>
    </w:p>
    <w:p w14:paraId="71085489" w14:textId="77777777" w:rsidR="00D32A26" w:rsidRPr="001F6728" w:rsidRDefault="00D32A26" w:rsidP="00D32A26">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更彻底地改组训练样本。我们启用了训练数据的内部改组，这防止了相同的样本总是出现在一个小批量中。这导致验证准确性提高约1％，这与批量归一化作为一个正则化的观点一致（3.4节）：当每次看到它不同的影响一个样本，我们的方法中固有的随机化应该是最有益的。</w:t>
      </w:r>
    </w:p>
    <w:p w14:paraId="2AF22237" w14:textId="77777777" w:rsidR="00D32A26" w:rsidRPr="001F6728" w:rsidRDefault="00D32A26" w:rsidP="00D32A26">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减少光度的扭曲。因为</w:t>
      </w:r>
      <w:r w:rsidR="00F448A3" w:rsidRPr="001F6728">
        <w:rPr>
          <w:rFonts w:asciiTheme="majorEastAsia" w:eastAsiaTheme="majorEastAsia" w:hAnsiTheme="majorEastAsia" w:cs="Times New Roman" w:hint="eastAsia"/>
          <w:kern w:val="0"/>
          <w:sz w:val="34"/>
          <w:szCs w:val="34"/>
        </w:rPr>
        <w:t>批量归一化</w:t>
      </w:r>
      <w:r w:rsidRPr="001F6728">
        <w:rPr>
          <w:rFonts w:asciiTheme="majorEastAsia" w:eastAsiaTheme="majorEastAsia" w:hAnsiTheme="majorEastAsia" w:cs="Times New Roman" w:hint="eastAsia"/>
          <w:kern w:val="0"/>
          <w:sz w:val="34"/>
          <w:szCs w:val="34"/>
        </w:rPr>
        <w:t>网络</w:t>
      </w:r>
      <w:r w:rsidR="00F448A3" w:rsidRPr="001F6728">
        <w:rPr>
          <w:rFonts w:asciiTheme="majorEastAsia" w:eastAsiaTheme="majorEastAsia" w:hAnsiTheme="majorEastAsia" w:cs="Times New Roman" w:hint="eastAsia"/>
          <w:kern w:val="0"/>
          <w:sz w:val="34"/>
          <w:szCs w:val="34"/>
        </w:rPr>
        <w:t>训练更快，观察每个训练样本的次数更少</w:t>
      </w:r>
      <w:r w:rsidRPr="001F6728">
        <w:rPr>
          <w:rFonts w:asciiTheme="majorEastAsia" w:eastAsiaTheme="majorEastAsia" w:hAnsiTheme="majorEastAsia" w:cs="Times New Roman" w:hint="eastAsia"/>
          <w:kern w:val="0"/>
          <w:sz w:val="34"/>
          <w:szCs w:val="34"/>
        </w:rPr>
        <w:t>，</w:t>
      </w:r>
      <w:r w:rsidR="00F448A3" w:rsidRPr="001F6728">
        <w:rPr>
          <w:rFonts w:asciiTheme="majorEastAsia" w:eastAsiaTheme="majorEastAsia" w:hAnsiTheme="majorEastAsia" w:cs="Times New Roman" w:hint="eastAsia"/>
          <w:kern w:val="0"/>
          <w:sz w:val="34"/>
          <w:szCs w:val="34"/>
        </w:rPr>
        <w:t>所以我们通过更少的扭曲关注</w:t>
      </w:r>
      <w:r w:rsidRPr="001F6728">
        <w:rPr>
          <w:rFonts w:asciiTheme="majorEastAsia" w:eastAsiaTheme="majorEastAsia" w:hAnsiTheme="majorEastAsia" w:cs="Times New Roman" w:hint="eastAsia"/>
          <w:kern w:val="0"/>
          <w:sz w:val="34"/>
          <w:szCs w:val="34"/>
        </w:rPr>
        <w:t>更多的“真实”的图像</w:t>
      </w:r>
      <w:r w:rsidR="00F448A3" w:rsidRPr="001F6728">
        <w:rPr>
          <w:rFonts w:asciiTheme="majorEastAsia" w:eastAsiaTheme="majorEastAsia" w:hAnsiTheme="majorEastAsia" w:cs="Times New Roman" w:hint="eastAsia"/>
          <w:kern w:val="0"/>
          <w:sz w:val="34"/>
          <w:szCs w:val="34"/>
        </w:rPr>
        <w:t>。</w:t>
      </w:r>
    </w:p>
    <w:p w14:paraId="0FDA1D10" w14:textId="77777777" w:rsidR="002E1813" w:rsidRPr="001F6728" w:rsidRDefault="002E1813" w:rsidP="002E1813">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noProof/>
          <w:kern w:val="0"/>
          <w:sz w:val="34"/>
          <w:szCs w:val="34"/>
        </w:rPr>
        <w:drawing>
          <wp:inline distT="0" distB="0" distL="0" distR="0" wp14:anchorId="503AFBC9" wp14:editId="07777777">
            <wp:extent cx="4448175" cy="2447925"/>
            <wp:effectExtent l="19050" t="0" r="9525"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31"/>
                    <a:srcRect/>
                    <a:stretch>
                      <a:fillRect/>
                    </a:stretch>
                  </pic:blipFill>
                  <pic:spPr bwMode="auto">
                    <a:xfrm>
                      <a:off x="0" y="0"/>
                      <a:ext cx="4448175" cy="2447925"/>
                    </a:xfrm>
                    <a:prstGeom prst="rect">
                      <a:avLst/>
                    </a:prstGeom>
                    <a:noFill/>
                    <a:ln w="9525">
                      <a:noFill/>
                      <a:miter lim="800000"/>
                      <a:headEnd/>
                      <a:tailEnd/>
                    </a:ln>
                  </pic:spPr>
                </pic:pic>
              </a:graphicData>
            </a:graphic>
          </wp:inline>
        </w:drawing>
      </w:r>
    </w:p>
    <w:p w14:paraId="7F843D81" w14:textId="77777777" w:rsidR="00F448A3" w:rsidRPr="001F6728" w:rsidRDefault="002E1813" w:rsidP="002E1813">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图2：Inception的单一作物验证的准确性及它的批量归一化变体，对比，训练步骤的数量。</w:t>
      </w:r>
    </w:p>
    <w:p w14:paraId="4309399E" w14:textId="77777777" w:rsidR="002E1813" w:rsidRPr="001F6728" w:rsidRDefault="002E1813" w:rsidP="002E1813">
      <w:pPr>
        <w:autoSpaceDE w:val="0"/>
        <w:autoSpaceDN w:val="0"/>
        <w:adjustRightInd w:val="0"/>
        <w:snapToGrid w:val="0"/>
        <w:rPr>
          <w:rFonts w:asciiTheme="majorEastAsia" w:eastAsiaTheme="majorEastAsia" w:hAnsiTheme="majorEastAsia" w:cs="Times New Roman"/>
          <w:kern w:val="0"/>
          <w:sz w:val="34"/>
          <w:szCs w:val="34"/>
        </w:rPr>
      </w:pPr>
    </w:p>
    <w:p w14:paraId="1A8F9434" w14:textId="77777777" w:rsidR="002E1813" w:rsidRPr="001F6728" w:rsidRDefault="002E1813" w:rsidP="002E1813">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4.2.2 单个网络分类</w:t>
      </w:r>
    </w:p>
    <w:p w14:paraId="20E5E870" w14:textId="77777777" w:rsidR="002E1813" w:rsidRPr="001F6728" w:rsidRDefault="002E1813" w:rsidP="002E1813">
      <w:pPr>
        <w:autoSpaceDE w:val="0"/>
        <w:autoSpaceDN w:val="0"/>
        <w:adjustRightInd w:val="0"/>
        <w:snapToGrid w:val="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我们评估了以下网络，所有这些网络都训练了LSVRC2012训练数据，并对验证数据进行了测试：</w:t>
      </w:r>
    </w:p>
    <w:p w14:paraId="7A3390BA" w14:textId="77777777" w:rsidR="002E1813" w:rsidRPr="001F6728" w:rsidRDefault="002E1813" w:rsidP="00F56E82">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Inception</w:t>
      </w:r>
      <w:r w:rsidRPr="001F6728">
        <w:rPr>
          <w:rFonts w:asciiTheme="majorEastAsia" w:eastAsiaTheme="majorEastAsia" w:hAnsiTheme="majorEastAsia" w:cs="Times New Roman" w:hint="eastAsia"/>
          <w:kern w:val="0"/>
          <w:sz w:val="34"/>
          <w:szCs w:val="34"/>
        </w:rPr>
        <w:t>：</w:t>
      </w:r>
      <w:r w:rsidR="00F56E82" w:rsidRPr="001F6728">
        <w:rPr>
          <w:rFonts w:asciiTheme="majorEastAsia" w:eastAsiaTheme="majorEastAsia" w:hAnsiTheme="majorEastAsia" w:cs="Times New Roman" w:hint="eastAsia"/>
          <w:kern w:val="0"/>
          <w:sz w:val="34"/>
          <w:szCs w:val="34"/>
        </w:rPr>
        <w:t>在第4.2节开头描述的网络，训练初始学习率为0.0015。</w:t>
      </w:r>
    </w:p>
    <w:p w14:paraId="62ECB0B7" w14:textId="77777777" w:rsidR="00F56E82" w:rsidRPr="001F6728" w:rsidRDefault="00F56E82" w:rsidP="00F56E82">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lastRenderedPageBreak/>
        <w:t>BN-Baseline: Inception</w:t>
      </w:r>
      <w:r w:rsidRPr="001F6728">
        <w:rPr>
          <w:rFonts w:asciiTheme="majorEastAsia" w:eastAsiaTheme="majorEastAsia" w:hAnsiTheme="majorEastAsia" w:cs="Times New Roman" w:hint="eastAsia"/>
          <w:kern w:val="0"/>
          <w:sz w:val="34"/>
          <w:szCs w:val="34"/>
        </w:rPr>
        <w:t>与每个非线性之前的批量归一化相同。</w:t>
      </w:r>
    </w:p>
    <w:p w14:paraId="016DBC7D" w14:textId="77777777" w:rsidR="00F56E82" w:rsidRPr="001F6728" w:rsidRDefault="00F56E82" w:rsidP="00F56E82">
      <w:pPr>
        <w:autoSpaceDE w:val="0"/>
        <w:autoSpaceDN w:val="0"/>
        <w:adjustRightInd w:val="0"/>
        <w:snapToGrid w:val="0"/>
        <w:ind w:firstLineChars="200" w:firstLine="680"/>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BN-x5:</w:t>
      </w:r>
      <w:r w:rsidRPr="001F6728">
        <w:rPr>
          <w:rFonts w:asciiTheme="majorEastAsia" w:eastAsiaTheme="majorEastAsia" w:hAnsiTheme="majorEastAsia" w:cs="Times New Roman" w:hint="eastAsia"/>
          <w:kern w:val="0"/>
          <w:sz w:val="34"/>
          <w:szCs w:val="34"/>
        </w:rPr>
        <w:t>在4.2.1节批量归一化的</w:t>
      </w:r>
      <w:r w:rsidRPr="001F6728">
        <w:rPr>
          <w:rFonts w:asciiTheme="majorEastAsia" w:eastAsiaTheme="majorEastAsia" w:hAnsiTheme="majorEastAsia" w:cs="Times New Roman"/>
          <w:kern w:val="0"/>
          <w:sz w:val="34"/>
          <w:szCs w:val="34"/>
        </w:rPr>
        <w:t>Inception</w:t>
      </w:r>
      <w:r w:rsidRPr="001F6728">
        <w:rPr>
          <w:rFonts w:asciiTheme="majorEastAsia" w:eastAsiaTheme="majorEastAsia" w:hAnsiTheme="majorEastAsia" w:cs="Times New Roman" w:hint="eastAsia"/>
          <w:kern w:val="0"/>
          <w:sz w:val="34"/>
          <w:szCs w:val="34"/>
        </w:rPr>
        <w:t>和修改，初始学习率被提高了5倍到0.0075。与原始</w:t>
      </w:r>
      <w:r w:rsidRPr="001F6728">
        <w:rPr>
          <w:rFonts w:asciiTheme="majorEastAsia" w:eastAsiaTheme="majorEastAsia" w:hAnsiTheme="majorEastAsia" w:cs="Times New Roman"/>
          <w:kern w:val="0"/>
          <w:sz w:val="34"/>
          <w:szCs w:val="34"/>
        </w:rPr>
        <w:t>Inception</w:t>
      </w:r>
      <w:r w:rsidRPr="001F6728">
        <w:rPr>
          <w:rFonts w:asciiTheme="majorEastAsia" w:eastAsiaTheme="majorEastAsia" w:hAnsiTheme="majorEastAsia" w:cs="Times New Roman" w:hint="eastAsia"/>
          <w:kern w:val="0"/>
          <w:sz w:val="34"/>
          <w:szCs w:val="34"/>
        </w:rPr>
        <w:t>相同的学习速率增加导致模型参数达到</w:t>
      </w:r>
      <w:r w:rsidRPr="001F6728">
        <w:rPr>
          <w:rFonts w:asciiTheme="majorEastAsia" w:eastAsiaTheme="majorEastAsia" w:hAnsiTheme="majorEastAsia" w:cs="Times New Roman" w:hint="eastAsia"/>
          <w:color w:val="FF0000"/>
          <w:kern w:val="0"/>
          <w:sz w:val="34"/>
          <w:szCs w:val="34"/>
        </w:rPr>
        <w:t>机器无限</w:t>
      </w:r>
      <w:r w:rsidRPr="001F6728">
        <w:rPr>
          <w:rFonts w:asciiTheme="majorEastAsia" w:eastAsiaTheme="majorEastAsia" w:hAnsiTheme="majorEastAsia" w:cs="Times New Roman" w:hint="eastAsia"/>
          <w:kern w:val="0"/>
          <w:sz w:val="34"/>
          <w:szCs w:val="34"/>
        </w:rPr>
        <w:t>。</w:t>
      </w:r>
    </w:p>
    <w:p w14:paraId="4BB1E2A7" w14:textId="77777777" w:rsidR="00F22580" w:rsidRPr="001F6728" w:rsidRDefault="00F22580" w:rsidP="00F22580">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BN-x30:</w:t>
      </w:r>
      <w:r w:rsidRPr="001F6728">
        <w:rPr>
          <w:rFonts w:asciiTheme="majorEastAsia" w:eastAsiaTheme="majorEastAsia" w:hAnsiTheme="majorEastAsia" w:hint="eastAsia"/>
          <w:sz w:val="34"/>
          <w:szCs w:val="34"/>
        </w:rPr>
        <w:t xml:space="preserve"> </w:t>
      </w:r>
      <w:r w:rsidRPr="001F6728">
        <w:rPr>
          <w:rFonts w:asciiTheme="majorEastAsia" w:eastAsiaTheme="majorEastAsia" w:hAnsiTheme="majorEastAsia" w:cs="Times New Roman" w:hint="eastAsia"/>
          <w:kern w:val="0"/>
          <w:sz w:val="34"/>
          <w:szCs w:val="34"/>
        </w:rPr>
        <w:t>像BN-x5，但初始学习率为0.045（是Inception的30倍）。</w:t>
      </w:r>
    </w:p>
    <w:p w14:paraId="7E6C084D" w14:textId="77777777" w:rsidR="00F22580" w:rsidRPr="001F6728" w:rsidRDefault="00F22580" w:rsidP="00F22580">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kern w:val="0"/>
          <w:sz w:val="34"/>
          <w:szCs w:val="34"/>
        </w:rPr>
        <w:t>BN-x5-Sigmoid:</w:t>
      </w:r>
      <w:r w:rsidRPr="001F6728">
        <w:rPr>
          <w:rFonts w:asciiTheme="majorEastAsia" w:eastAsiaTheme="majorEastAsia" w:hAnsiTheme="majorEastAsia" w:cs="Times New Roman" w:hint="eastAsia"/>
          <w:kern w:val="0"/>
          <w:sz w:val="34"/>
          <w:szCs w:val="34"/>
        </w:rPr>
        <w:t xml:space="preserve"> 像BN-x5，但是用sigmoid非线性</w:t>
      </w:r>
      <w:r w:rsidRPr="001F6728">
        <w:rPr>
          <w:rFonts w:asciiTheme="majorEastAsia" w:eastAsiaTheme="majorEastAsia" w:hAnsiTheme="majorEastAsia" w:cs="Times New Roman"/>
          <w:kern w:val="0"/>
          <w:position w:val="-32"/>
          <w:sz w:val="34"/>
          <w:szCs w:val="34"/>
        </w:rPr>
        <w:object w:dxaOrig="1880" w:dyaOrig="700" w14:anchorId="57F972AB">
          <v:shape id="_x0000_i1202" type="#_x0000_t75" style="width:93.6pt;height:36.6pt" o:ole="">
            <v:imagedata r:id="rId332" o:title=""/>
          </v:shape>
          <o:OLEObject Type="Embed" ProgID="Equation.DSMT4" ShapeID="_x0000_i1202" DrawAspect="Content" ObjectID="_1548943777" r:id="rId333"/>
        </w:object>
      </w:r>
      <w:r w:rsidRPr="001F6728">
        <w:rPr>
          <w:rFonts w:asciiTheme="majorEastAsia" w:eastAsiaTheme="majorEastAsia" w:hAnsiTheme="majorEastAsia" w:cs="Times New Roman" w:hint="eastAsia"/>
          <w:kern w:val="0"/>
          <w:sz w:val="34"/>
          <w:szCs w:val="34"/>
        </w:rPr>
        <w:t>代替ReLU。我们也尝试用sigmoid去训练原始Inception，</w:t>
      </w:r>
      <w:r w:rsidRPr="001F6728">
        <w:rPr>
          <w:rFonts w:asciiTheme="majorEastAsia" w:eastAsiaTheme="majorEastAsia" w:hAnsiTheme="majorEastAsia" w:cs="Times New Roman"/>
          <w:kern w:val="0"/>
          <w:sz w:val="34"/>
          <w:szCs w:val="34"/>
        </w:rPr>
        <w:t>但该模型保持在相当于</w:t>
      </w:r>
      <w:r w:rsidRPr="001F6728">
        <w:rPr>
          <w:rFonts w:asciiTheme="majorEastAsia" w:eastAsiaTheme="majorEastAsia" w:hAnsiTheme="majorEastAsia" w:cs="Times New Roman"/>
          <w:color w:val="FF0000"/>
          <w:kern w:val="0"/>
          <w:sz w:val="34"/>
          <w:szCs w:val="34"/>
        </w:rPr>
        <w:t>机会</w:t>
      </w:r>
      <w:r w:rsidRPr="001F6728">
        <w:rPr>
          <w:rFonts w:asciiTheme="majorEastAsia" w:eastAsiaTheme="majorEastAsia" w:hAnsiTheme="majorEastAsia" w:cs="Times New Roman" w:hint="eastAsia"/>
          <w:color w:val="FF0000"/>
          <w:kern w:val="0"/>
          <w:sz w:val="34"/>
          <w:szCs w:val="34"/>
        </w:rPr>
        <w:t>（chance）</w:t>
      </w:r>
      <w:r w:rsidRPr="001F6728">
        <w:rPr>
          <w:rFonts w:asciiTheme="majorEastAsia" w:eastAsiaTheme="majorEastAsia" w:hAnsiTheme="majorEastAsia" w:cs="Times New Roman"/>
          <w:kern w:val="0"/>
          <w:sz w:val="34"/>
          <w:szCs w:val="34"/>
        </w:rPr>
        <w:t>的准确性</w:t>
      </w:r>
      <w:r w:rsidRPr="001F6728">
        <w:rPr>
          <w:rFonts w:asciiTheme="majorEastAsia" w:eastAsiaTheme="majorEastAsia" w:hAnsiTheme="majorEastAsia" w:cs="Times New Roman" w:hint="eastAsia"/>
          <w:kern w:val="0"/>
          <w:sz w:val="34"/>
          <w:szCs w:val="34"/>
        </w:rPr>
        <w:t>。</w:t>
      </w:r>
    </w:p>
    <w:p w14:paraId="79823F3E" w14:textId="77777777" w:rsidR="00F22580" w:rsidRPr="001F6728" w:rsidRDefault="00F22580" w:rsidP="003B1909">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在图2，我们显示网络的验证准确性，作为训练步骤数量的函数</w:t>
      </w:r>
      <w:r w:rsidR="00BE5447" w:rsidRPr="001F6728">
        <w:rPr>
          <w:rFonts w:asciiTheme="majorEastAsia" w:eastAsiaTheme="majorEastAsia" w:hAnsiTheme="majorEastAsia" w:cs="Times New Roman" w:hint="eastAsia"/>
          <w:kern w:val="0"/>
          <w:sz w:val="34"/>
          <w:szCs w:val="34"/>
        </w:rPr>
        <w:t>。Inception在训练步骤数量为31*10</w:t>
      </w:r>
      <w:r w:rsidR="00BE5447" w:rsidRPr="001F6728">
        <w:rPr>
          <w:rFonts w:asciiTheme="majorEastAsia" w:eastAsiaTheme="majorEastAsia" w:hAnsiTheme="majorEastAsia" w:cs="Times New Roman" w:hint="eastAsia"/>
          <w:kern w:val="0"/>
          <w:sz w:val="34"/>
          <w:szCs w:val="34"/>
          <w:vertAlign w:val="superscript"/>
        </w:rPr>
        <w:t>6</w:t>
      </w:r>
      <w:r w:rsidR="00BE5447" w:rsidRPr="001F6728">
        <w:rPr>
          <w:rFonts w:asciiTheme="majorEastAsia" w:eastAsiaTheme="majorEastAsia" w:hAnsiTheme="majorEastAsia" w:cs="Times New Roman" w:hint="eastAsia"/>
          <w:kern w:val="0"/>
          <w:sz w:val="34"/>
          <w:szCs w:val="34"/>
        </w:rPr>
        <w:t>之后准确达到72.2%。图3显示，对于每个网络，达到相同72.2％精度所需的训练步骤的数量以及网络达到的最大验证精度和到达它的步骤数量。仅通过使用批量归一化（</w:t>
      </w:r>
      <w:r w:rsidR="00BE5447" w:rsidRPr="001F6728">
        <w:rPr>
          <w:rFonts w:asciiTheme="majorEastAsia" w:eastAsiaTheme="majorEastAsia" w:hAnsiTheme="majorEastAsia" w:cs="Times New Roman"/>
          <w:kern w:val="0"/>
          <w:sz w:val="34"/>
          <w:szCs w:val="34"/>
        </w:rPr>
        <w:t>BN-Baseline</w:t>
      </w:r>
      <w:r w:rsidR="00BE5447" w:rsidRPr="001F6728">
        <w:rPr>
          <w:rFonts w:asciiTheme="majorEastAsia" w:eastAsiaTheme="majorEastAsia" w:hAnsiTheme="majorEastAsia" w:cs="Times New Roman" w:hint="eastAsia"/>
          <w:kern w:val="0"/>
          <w:sz w:val="34"/>
          <w:szCs w:val="34"/>
        </w:rPr>
        <w:t>），我们在不到一半的训练步骤中获得了Inception的准确性。通过使用4.2.1节中的修改，我们大大提高了网络的训练速度。</w:t>
      </w:r>
      <w:r w:rsidR="00BE5447" w:rsidRPr="001F6728">
        <w:rPr>
          <w:rFonts w:asciiTheme="majorEastAsia" w:eastAsiaTheme="majorEastAsia" w:hAnsiTheme="majorEastAsia" w:cs="Times New Roman"/>
          <w:kern w:val="0"/>
          <w:sz w:val="34"/>
          <w:szCs w:val="34"/>
        </w:rPr>
        <w:t>BN-x5</w:t>
      </w:r>
      <w:r w:rsidR="00BE5447" w:rsidRPr="001F6728">
        <w:rPr>
          <w:rFonts w:asciiTheme="majorEastAsia" w:eastAsiaTheme="majorEastAsia" w:hAnsiTheme="majorEastAsia" w:cs="Times New Roman" w:hint="eastAsia"/>
          <w:kern w:val="0"/>
          <w:sz w:val="34"/>
          <w:szCs w:val="34"/>
        </w:rPr>
        <w:t>要达到Inception的72.2%的准确率</w:t>
      </w:r>
      <w:r w:rsidR="003B1909" w:rsidRPr="001F6728">
        <w:rPr>
          <w:rFonts w:asciiTheme="majorEastAsia" w:eastAsiaTheme="majorEastAsia" w:hAnsiTheme="majorEastAsia" w:cs="Times New Roman" w:hint="eastAsia"/>
          <w:kern w:val="0"/>
          <w:sz w:val="34"/>
          <w:szCs w:val="34"/>
        </w:rPr>
        <w:t>需要比Inception少14倍的训练步骤。有趣的是，进一步提高学习率（BN-x30）导致模型开始训练有点慢，但允许其达到更高的最终精度。在训练步骤数量达到6*10</w:t>
      </w:r>
      <w:r w:rsidR="003B1909" w:rsidRPr="001F6728">
        <w:rPr>
          <w:rFonts w:asciiTheme="majorEastAsia" w:eastAsiaTheme="majorEastAsia" w:hAnsiTheme="majorEastAsia" w:cs="Times New Roman" w:hint="eastAsia"/>
          <w:kern w:val="0"/>
          <w:sz w:val="34"/>
          <w:szCs w:val="34"/>
          <w:vertAlign w:val="superscript"/>
        </w:rPr>
        <w:t>6</w:t>
      </w:r>
      <w:r w:rsidR="003B1909" w:rsidRPr="001F6728">
        <w:rPr>
          <w:rFonts w:asciiTheme="majorEastAsia" w:eastAsiaTheme="majorEastAsia" w:hAnsiTheme="majorEastAsia" w:cs="Times New Roman" w:hint="eastAsia"/>
          <w:kern w:val="0"/>
          <w:sz w:val="34"/>
          <w:szCs w:val="34"/>
        </w:rPr>
        <w:t>之后准确率达到74.8%，在达到</w:t>
      </w:r>
      <w:r w:rsidR="003B1909" w:rsidRPr="001F6728">
        <w:rPr>
          <w:rFonts w:asciiTheme="majorEastAsia" w:eastAsiaTheme="majorEastAsia" w:hAnsiTheme="majorEastAsia" w:cs="Times New Roman" w:hint="eastAsia"/>
          <w:kern w:val="0"/>
          <w:sz w:val="34"/>
          <w:szCs w:val="34"/>
        </w:rPr>
        <w:lastRenderedPageBreak/>
        <w:t>Inception72.2%的准确率需要少于5倍的训练步骤。我们还验证了内部协变量转移的减少允许使用sigmoid作为非线性时被训练的批量归一化的深度网络，尽管众所周知，训练这样的网络是很困难的。</w:t>
      </w:r>
      <w:r w:rsidR="001A278B" w:rsidRPr="001F6728">
        <w:rPr>
          <w:rFonts w:asciiTheme="majorEastAsia" w:eastAsiaTheme="majorEastAsia" w:hAnsiTheme="majorEastAsia" w:cs="Times New Roman" w:hint="eastAsia"/>
          <w:kern w:val="0"/>
          <w:sz w:val="34"/>
          <w:szCs w:val="34"/>
        </w:rPr>
        <w:t>事实上，</w:t>
      </w:r>
      <w:r w:rsidR="001A278B" w:rsidRPr="001F6728">
        <w:rPr>
          <w:rFonts w:asciiTheme="majorEastAsia" w:eastAsiaTheme="majorEastAsia" w:hAnsiTheme="majorEastAsia" w:cs="Times New Roman"/>
          <w:kern w:val="0"/>
          <w:sz w:val="34"/>
          <w:szCs w:val="34"/>
        </w:rPr>
        <w:t>BN-x5-Sigmoid</w:t>
      </w:r>
      <w:r w:rsidR="001A278B" w:rsidRPr="001F6728">
        <w:rPr>
          <w:rFonts w:asciiTheme="majorEastAsia" w:eastAsiaTheme="majorEastAsia" w:hAnsiTheme="majorEastAsia" w:cs="Times New Roman" w:hint="eastAsia"/>
          <w:kern w:val="0"/>
          <w:sz w:val="34"/>
          <w:szCs w:val="34"/>
        </w:rPr>
        <w:t>获得了69.8%的准确率。没有批量归一化，具有sigmoid的Inception从未达到比1/1000更高的精度。</w:t>
      </w:r>
    </w:p>
    <w:p w14:paraId="3FDEB618" w14:textId="77777777" w:rsidR="001A278B" w:rsidRPr="001F6728" w:rsidRDefault="00093BD5" w:rsidP="00093BD5">
      <w:pPr>
        <w:autoSpaceDE w:val="0"/>
        <w:autoSpaceDN w:val="0"/>
        <w:adjustRightInd w:val="0"/>
        <w:jc w:val="center"/>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noProof/>
          <w:kern w:val="0"/>
          <w:sz w:val="34"/>
          <w:szCs w:val="34"/>
        </w:rPr>
        <w:drawing>
          <wp:inline distT="0" distB="0" distL="0" distR="0" wp14:anchorId="4D789510" wp14:editId="07777777">
            <wp:extent cx="4524375" cy="1685925"/>
            <wp:effectExtent l="19050" t="0" r="9525"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334"/>
                    <a:srcRect/>
                    <a:stretch>
                      <a:fillRect/>
                    </a:stretch>
                  </pic:blipFill>
                  <pic:spPr bwMode="auto">
                    <a:xfrm>
                      <a:off x="0" y="0"/>
                      <a:ext cx="4524375" cy="1685925"/>
                    </a:xfrm>
                    <a:prstGeom prst="rect">
                      <a:avLst/>
                    </a:prstGeom>
                    <a:noFill/>
                    <a:ln w="9525">
                      <a:noFill/>
                      <a:miter lim="800000"/>
                      <a:headEnd/>
                      <a:tailEnd/>
                    </a:ln>
                  </pic:spPr>
                </pic:pic>
              </a:graphicData>
            </a:graphic>
          </wp:inline>
        </w:drawing>
      </w:r>
    </w:p>
    <w:p w14:paraId="0E0AA47D" w14:textId="77777777" w:rsidR="00093BD5" w:rsidRPr="001F6728" w:rsidRDefault="00093BD5" w:rsidP="00093BD5">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图3：对于Inception</w:t>
      </w:r>
      <w:r w:rsidR="00EA2F7A" w:rsidRPr="001F6728">
        <w:rPr>
          <w:rFonts w:asciiTheme="majorEastAsia" w:eastAsiaTheme="majorEastAsia" w:hAnsiTheme="majorEastAsia" w:cs="Times New Roman" w:hint="eastAsia"/>
          <w:kern w:val="0"/>
          <w:sz w:val="34"/>
          <w:szCs w:val="34"/>
        </w:rPr>
        <w:t>和批量归一化变体，达到Inception（72.2%）的最大准确率和网络达到的最大准确率需要的训练步骤的数量。</w:t>
      </w:r>
    </w:p>
    <w:p w14:paraId="6225FC2A" w14:textId="77777777" w:rsidR="001A278B" w:rsidRPr="001F6728" w:rsidRDefault="001A278B" w:rsidP="001A278B">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4.2.3集合分类</w:t>
      </w:r>
    </w:p>
    <w:p w14:paraId="3BA3564C" w14:textId="77777777" w:rsidR="001A278B" w:rsidRPr="001F6728" w:rsidRDefault="001A278B" w:rsidP="001A278B">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当前报道的ImageNet大规模视觉识别比赛的最佳结果是由传统模型的深图像集合和</w:t>
      </w:r>
      <w:r w:rsidRPr="001F6728">
        <w:rPr>
          <w:rFonts w:asciiTheme="majorEastAsia" w:eastAsiaTheme="majorEastAsia" w:hAnsiTheme="majorEastAsia" w:cs="Times New Roman"/>
          <w:kern w:val="0"/>
          <w:sz w:val="34"/>
          <w:szCs w:val="34"/>
        </w:rPr>
        <w:t>(He et al., 2015)</w:t>
      </w:r>
      <w:r w:rsidRPr="001F6728">
        <w:rPr>
          <w:rFonts w:asciiTheme="majorEastAsia" w:eastAsiaTheme="majorEastAsia" w:hAnsiTheme="majorEastAsia" w:cs="Times New Roman" w:hint="eastAsia"/>
          <w:kern w:val="0"/>
          <w:sz w:val="34"/>
          <w:szCs w:val="34"/>
        </w:rPr>
        <w:t>集合达到的。由</w:t>
      </w:r>
      <w:r w:rsidRPr="001F6728">
        <w:rPr>
          <w:rFonts w:asciiTheme="majorEastAsia" w:eastAsiaTheme="majorEastAsia" w:hAnsiTheme="majorEastAsia" w:cs="Times New Roman"/>
          <w:kern w:val="0"/>
          <w:sz w:val="34"/>
          <w:szCs w:val="34"/>
        </w:rPr>
        <w:t xml:space="preserve">ILSVRC </w:t>
      </w:r>
      <w:r w:rsidRPr="001F6728">
        <w:rPr>
          <w:rFonts w:asciiTheme="majorEastAsia" w:eastAsiaTheme="majorEastAsia" w:hAnsiTheme="majorEastAsia" w:cs="Times New Roman" w:hint="eastAsia"/>
          <w:kern w:val="0"/>
          <w:sz w:val="34"/>
          <w:szCs w:val="34"/>
        </w:rPr>
        <w:t>服</w:t>
      </w:r>
      <w:r w:rsidR="007F7812" w:rsidRPr="001F6728">
        <w:rPr>
          <w:rFonts w:asciiTheme="majorEastAsia" w:eastAsiaTheme="majorEastAsia" w:hAnsiTheme="majorEastAsia" w:cs="Times New Roman" w:hint="eastAsia"/>
          <w:kern w:val="0"/>
          <w:sz w:val="34"/>
          <w:szCs w:val="34"/>
        </w:rPr>
        <w:t>务器评估后者显示前5误差率为4.94%。在这，我们报告一个前5 验证误差率为4.9%和测试误差率为4.82%（通过ILSVR服务器）。这改善了先前的最佳结果，并且超过根据的人类评估者的估计准确度根据</w:t>
      </w:r>
      <w:r w:rsidR="007F7812" w:rsidRPr="001F6728">
        <w:rPr>
          <w:rFonts w:asciiTheme="majorEastAsia" w:eastAsiaTheme="majorEastAsia" w:hAnsiTheme="majorEastAsia" w:cs="Times New Roman"/>
          <w:kern w:val="0"/>
          <w:sz w:val="34"/>
          <w:szCs w:val="34"/>
        </w:rPr>
        <w:t>(Russakovsky et al., 2014).</w:t>
      </w:r>
    </w:p>
    <w:p w14:paraId="1E4F3D36" w14:textId="77777777" w:rsidR="007F7812" w:rsidRPr="001F6728" w:rsidRDefault="007F7812" w:rsidP="007F7812">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对于我们的集合，我们使用6个网络。 每个都基于</w:t>
      </w:r>
      <w:r w:rsidRPr="001F6728">
        <w:rPr>
          <w:rFonts w:asciiTheme="majorEastAsia" w:eastAsiaTheme="majorEastAsia" w:hAnsiTheme="majorEastAsia" w:cs="Times New Roman" w:hint="eastAsia"/>
          <w:kern w:val="0"/>
          <w:sz w:val="34"/>
          <w:szCs w:val="34"/>
        </w:rPr>
        <w:lastRenderedPageBreak/>
        <w:t>BN-x30，通过以下一些修改：增加卷积层中的初始权重，使用Dropout(对原始Inception，Dropout为5%或者10%，对比40%)；和使用非卷积，每次激活使用模型的最后一个隐藏层进行</w:t>
      </w:r>
      <w:r w:rsidR="007F4943" w:rsidRPr="001F6728">
        <w:rPr>
          <w:rFonts w:asciiTheme="majorEastAsia" w:eastAsiaTheme="majorEastAsia" w:hAnsiTheme="majorEastAsia" w:cs="Times New Roman" w:hint="eastAsia"/>
          <w:kern w:val="0"/>
          <w:sz w:val="34"/>
          <w:szCs w:val="34"/>
        </w:rPr>
        <w:t>批量归一化。每个网络大概在6*10</w:t>
      </w:r>
      <w:r w:rsidR="007F4943" w:rsidRPr="001F6728">
        <w:rPr>
          <w:rFonts w:asciiTheme="majorEastAsia" w:eastAsiaTheme="majorEastAsia" w:hAnsiTheme="majorEastAsia" w:cs="Times New Roman" w:hint="eastAsia"/>
          <w:kern w:val="0"/>
          <w:sz w:val="34"/>
          <w:szCs w:val="34"/>
          <w:vertAlign w:val="superscript"/>
        </w:rPr>
        <w:t>6</w:t>
      </w:r>
      <w:r w:rsidR="007F4943" w:rsidRPr="001F6728">
        <w:rPr>
          <w:rFonts w:asciiTheme="majorEastAsia" w:eastAsiaTheme="majorEastAsia" w:hAnsiTheme="majorEastAsia" w:cs="Times New Roman" w:hint="eastAsia"/>
          <w:kern w:val="0"/>
          <w:sz w:val="34"/>
          <w:szCs w:val="34"/>
        </w:rPr>
        <w:t>步骤后达到它的最大准确率。集合预测基于由构成网络预测的类概率的算术平均值。这个集合的细节和多向推理类似于</w:t>
      </w:r>
      <w:r w:rsidR="007F4943" w:rsidRPr="001F6728">
        <w:rPr>
          <w:rFonts w:asciiTheme="majorEastAsia" w:eastAsiaTheme="majorEastAsia" w:hAnsiTheme="majorEastAsia" w:cs="Times New Roman"/>
          <w:kern w:val="0"/>
          <w:sz w:val="34"/>
          <w:szCs w:val="34"/>
        </w:rPr>
        <w:t>(Szegedy et al., 2014).</w:t>
      </w:r>
    </w:p>
    <w:p w14:paraId="6A6E9214" w14:textId="77777777" w:rsidR="007F4943" w:rsidRPr="001F6728" w:rsidRDefault="007F4943" w:rsidP="007F4943">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我们在图4中证明，批量归一化允许我们在ImageNet分类挑战基准上设置新的最先进的健康边缘。</w:t>
      </w:r>
    </w:p>
    <w:p w14:paraId="631AB0D2" w14:textId="77777777" w:rsidR="007F4943" w:rsidRPr="001F6728" w:rsidRDefault="007F4943" w:rsidP="007F4943">
      <w:pPr>
        <w:autoSpaceDE w:val="0"/>
        <w:autoSpaceDN w:val="0"/>
        <w:adjustRightInd w:val="0"/>
        <w:jc w:val="left"/>
        <w:rPr>
          <w:rFonts w:asciiTheme="majorEastAsia" w:eastAsiaTheme="majorEastAsia" w:hAnsiTheme="majorEastAsia" w:cs="Times New Roman"/>
          <w:kern w:val="0"/>
          <w:sz w:val="34"/>
          <w:szCs w:val="34"/>
        </w:rPr>
      </w:pPr>
    </w:p>
    <w:p w14:paraId="24F2980E" w14:textId="77777777" w:rsidR="007F4943" w:rsidRPr="001F6728" w:rsidRDefault="007F4943" w:rsidP="007F4943">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5 总结</w:t>
      </w:r>
    </w:p>
    <w:p w14:paraId="696387D9" w14:textId="77777777" w:rsidR="00F22580" w:rsidRPr="001F6728" w:rsidRDefault="00093BD5" w:rsidP="00792342">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我们提出了一个新的机制用来</w:t>
      </w:r>
      <w:r w:rsidR="007F4943" w:rsidRPr="001F6728">
        <w:rPr>
          <w:rFonts w:asciiTheme="majorEastAsia" w:eastAsiaTheme="majorEastAsia" w:hAnsiTheme="majorEastAsia" w:cs="Times New Roman" w:hint="eastAsia"/>
          <w:kern w:val="0"/>
          <w:sz w:val="34"/>
          <w:szCs w:val="34"/>
        </w:rPr>
        <w:t>以显着</w:t>
      </w:r>
      <w:r w:rsidRPr="001F6728">
        <w:rPr>
          <w:rFonts w:asciiTheme="majorEastAsia" w:eastAsiaTheme="majorEastAsia" w:hAnsiTheme="majorEastAsia" w:cs="Times New Roman" w:hint="eastAsia"/>
          <w:kern w:val="0"/>
          <w:sz w:val="34"/>
          <w:szCs w:val="34"/>
        </w:rPr>
        <w:t>的</w:t>
      </w:r>
      <w:r w:rsidR="007F4943" w:rsidRPr="001F6728">
        <w:rPr>
          <w:rFonts w:asciiTheme="majorEastAsia" w:eastAsiaTheme="majorEastAsia" w:hAnsiTheme="majorEastAsia" w:cs="Times New Roman" w:hint="eastAsia"/>
          <w:kern w:val="0"/>
          <w:sz w:val="34"/>
          <w:szCs w:val="34"/>
        </w:rPr>
        <w:t>加速深</w:t>
      </w:r>
      <w:r w:rsidRPr="001F6728">
        <w:rPr>
          <w:rFonts w:asciiTheme="majorEastAsia" w:eastAsiaTheme="majorEastAsia" w:hAnsiTheme="majorEastAsia" w:cs="Times New Roman" w:hint="eastAsia"/>
          <w:kern w:val="0"/>
          <w:sz w:val="34"/>
          <w:szCs w:val="34"/>
        </w:rPr>
        <w:t>度网络的训练</w:t>
      </w:r>
      <w:r w:rsidR="00EA2F7A" w:rsidRPr="001F6728">
        <w:rPr>
          <w:rFonts w:asciiTheme="majorEastAsia" w:eastAsiaTheme="majorEastAsia" w:hAnsiTheme="majorEastAsia" w:cs="Times New Roman" w:hint="eastAsia"/>
          <w:kern w:val="0"/>
          <w:sz w:val="34"/>
          <w:szCs w:val="34"/>
        </w:rPr>
        <w:t>。它基于协变量转移的前提，</w:t>
      </w:r>
      <w:r w:rsidR="00792342" w:rsidRPr="001F6728">
        <w:rPr>
          <w:rFonts w:asciiTheme="majorEastAsia" w:eastAsiaTheme="majorEastAsia" w:hAnsiTheme="majorEastAsia" w:cs="Times New Roman" w:hint="eastAsia"/>
          <w:kern w:val="0"/>
          <w:sz w:val="34"/>
          <w:szCs w:val="34"/>
        </w:rPr>
        <w:t>使机器学习系统的训练复杂化，以及子网络和层，如果</w:t>
      </w:r>
      <w:r w:rsidR="00EA2F7A" w:rsidRPr="001F6728">
        <w:rPr>
          <w:rFonts w:asciiTheme="majorEastAsia" w:eastAsiaTheme="majorEastAsia" w:hAnsiTheme="majorEastAsia" w:cs="Times New Roman" w:hint="eastAsia"/>
          <w:kern w:val="0"/>
          <w:sz w:val="34"/>
          <w:szCs w:val="34"/>
        </w:rPr>
        <w:t>从网络的内部激活中去除它可以辅助训练。</w:t>
      </w:r>
      <w:r w:rsidR="00792342" w:rsidRPr="001F6728">
        <w:rPr>
          <w:rFonts w:asciiTheme="majorEastAsia" w:eastAsiaTheme="majorEastAsia" w:hAnsiTheme="majorEastAsia" w:cs="Times New Roman" w:hint="eastAsia"/>
          <w:kern w:val="0"/>
          <w:sz w:val="34"/>
          <w:szCs w:val="34"/>
        </w:rPr>
        <w:t>我们提出的方法强大之处在于归一化激活，并且将这种归一化结合在网络架构本身中。这确保了通过用于训练网络的任何优化方法来适当地处理归一化。为了实现在深度网络训练中常用的随机优化方法，我们对每个小批量执行归一化，并且通过归一化参数反向传播梯度。批量归一化在每个激活只增加了两个额外参数，这么做是为了保存网络的表述能力。我们提出了一个用于构建，训练和执行推理与批量归一</w:t>
      </w:r>
      <w:r w:rsidR="00792342" w:rsidRPr="001F6728">
        <w:rPr>
          <w:rFonts w:asciiTheme="majorEastAsia" w:eastAsiaTheme="majorEastAsia" w:hAnsiTheme="majorEastAsia" w:cs="Times New Roman" w:hint="eastAsia"/>
          <w:kern w:val="0"/>
          <w:sz w:val="34"/>
          <w:szCs w:val="34"/>
        </w:rPr>
        <w:lastRenderedPageBreak/>
        <w:t>化网络的算法</w:t>
      </w:r>
      <w:r w:rsidR="000E3AA0" w:rsidRPr="001F6728">
        <w:rPr>
          <w:rFonts w:asciiTheme="majorEastAsia" w:eastAsiaTheme="majorEastAsia" w:hAnsiTheme="majorEastAsia" w:cs="Times New Roman" w:hint="eastAsia"/>
          <w:kern w:val="0"/>
          <w:sz w:val="34"/>
          <w:szCs w:val="34"/>
        </w:rPr>
        <w:t>。生成的网络可以用饱和非线性训练，更容忍增加的训练率，并且通常不需要Dropout用于正则化。</w:t>
      </w:r>
    </w:p>
    <w:p w14:paraId="3E5C7E4E" w14:textId="77777777" w:rsidR="000E3AA0" w:rsidRPr="001F6728" w:rsidRDefault="000E3AA0" w:rsidP="000E3AA0">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仅仅将批量归一化添加到最先进图像分类模型中，在训练中产生了实质的加速。通过进一步提高学习率，去除Dropout，并运用由批量规一化提供的其他修改，</w:t>
      </w:r>
      <w:r w:rsidR="00D02F9B" w:rsidRPr="001F6728">
        <w:rPr>
          <w:rFonts w:asciiTheme="majorEastAsia" w:eastAsiaTheme="majorEastAsia" w:hAnsiTheme="majorEastAsia" w:cs="Times New Roman" w:hint="eastAsia"/>
          <w:kern w:val="0"/>
          <w:sz w:val="34"/>
          <w:szCs w:val="34"/>
        </w:rPr>
        <w:t>我们只用</w:t>
      </w:r>
      <w:r w:rsidRPr="001F6728">
        <w:rPr>
          <w:rFonts w:asciiTheme="majorEastAsia" w:eastAsiaTheme="majorEastAsia" w:hAnsiTheme="majorEastAsia" w:cs="Times New Roman" w:hint="eastAsia"/>
          <w:kern w:val="0"/>
          <w:sz w:val="34"/>
          <w:szCs w:val="34"/>
        </w:rPr>
        <w:t>一小部分的训练步骤</w:t>
      </w:r>
      <w:r w:rsidR="00D02F9B" w:rsidRPr="001F6728">
        <w:rPr>
          <w:rFonts w:asciiTheme="majorEastAsia" w:eastAsiaTheme="majorEastAsia" w:hAnsiTheme="majorEastAsia" w:cs="Times New Roman" w:hint="eastAsia"/>
          <w:kern w:val="0"/>
          <w:sz w:val="34"/>
          <w:szCs w:val="34"/>
        </w:rPr>
        <w:t>达到以前的最先进技术</w:t>
      </w:r>
      <w:r w:rsidRPr="001F6728">
        <w:rPr>
          <w:rFonts w:asciiTheme="majorEastAsia" w:eastAsiaTheme="majorEastAsia" w:hAnsiTheme="majorEastAsia" w:cs="Times New Roman" w:hint="eastAsia"/>
          <w:kern w:val="0"/>
          <w:sz w:val="34"/>
          <w:szCs w:val="34"/>
        </w:rPr>
        <w:t xml:space="preserve"> - </w:t>
      </w:r>
      <w:r w:rsidR="00D02F9B" w:rsidRPr="001F6728">
        <w:rPr>
          <w:rFonts w:asciiTheme="majorEastAsia" w:eastAsiaTheme="majorEastAsia" w:hAnsiTheme="majorEastAsia" w:cs="Times New Roman" w:hint="eastAsia"/>
          <w:kern w:val="0"/>
          <w:sz w:val="34"/>
          <w:szCs w:val="34"/>
        </w:rPr>
        <w:t>然后在</w:t>
      </w:r>
      <w:r w:rsidRPr="001F6728">
        <w:rPr>
          <w:rFonts w:asciiTheme="majorEastAsia" w:eastAsiaTheme="majorEastAsia" w:hAnsiTheme="majorEastAsia" w:cs="Times New Roman" w:hint="eastAsia"/>
          <w:kern w:val="0"/>
          <w:sz w:val="34"/>
          <w:szCs w:val="34"/>
        </w:rPr>
        <w:t>单</w:t>
      </w:r>
      <w:r w:rsidR="00D02F9B" w:rsidRPr="001F6728">
        <w:rPr>
          <w:rFonts w:asciiTheme="majorEastAsia" w:eastAsiaTheme="majorEastAsia" w:hAnsiTheme="majorEastAsia" w:cs="Times New Roman" w:hint="eastAsia"/>
          <w:kern w:val="0"/>
          <w:sz w:val="34"/>
          <w:szCs w:val="34"/>
        </w:rPr>
        <w:t>个网络图像分类上超过了它的最先进的技术。此外，通过组合使用批量归一化训练的多个模型，我们在ImageNet上执行得比最好的已知系统好得多。</w:t>
      </w:r>
    </w:p>
    <w:p w14:paraId="631C5BAF" w14:textId="77777777" w:rsidR="00D02F9B" w:rsidRPr="001F6728" w:rsidRDefault="00D02F9B" w:rsidP="00395FE8">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有趣的是，我们的方法与</w:t>
      </w:r>
      <w:r w:rsidRPr="001F6728">
        <w:rPr>
          <w:rFonts w:asciiTheme="majorEastAsia" w:eastAsiaTheme="majorEastAsia" w:hAnsiTheme="majorEastAsia" w:cs="Times New Roman"/>
          <w:kern w:val="0"/>
          <w:sz w:val="34"/>
          <w:szCs w:val="34"/>
        </w:rPr>
        <w:t>(G¨ulc¸ehre &amp; Bengio, 2013)</w:t>
      </w:r>
      <w:r w:rsidRPr="001F6728">
        <w:rPr>
          <w:rFonts w:asciiTheme="majorEastAsia" w:eastAsiaTheme="majorEastAsia" w:hAnsiTheme="majorEastAsia" w:cs="Times New Roman" w:hint="eastAsia"/>
          <w:kern w:val="0"/>
          <w:sz w:val="34"/>
          <w:szCs w:val="34"/>
        </w:rPr>
        <w:t>的标准层具有相似性，尽管这两种方法来自非常不同的目标，并且执行不同的任务。批量归一化的目标是在整个训练中实现激活值的一个稳定分布，在我们的实验中，</w:t>
      </w:r>
      <w:r w:rsidR="00395FE8" w:rsidRPr="001F6728">
        <w:rPr>
          <w:rFonts w:asciiTheme="majorEastAsia" w:eastAsiaTheme="majorEastAsia" w:hAnsiTheme="majorEastAsia" w:cs="Times New Roman" w:hint="eastAsia"/>
          <w:kern w:val="0"/>
          <w:sz w:val="34"/>
          <w:szCs w:val="34"/>
        </w:rPr>
        <w:t>由于匹配第一和第二矩更可能导致稳定的分布，我们在非线性之前应用它。相反，</w:t>
      </w:r>
      <w:r w:rsidR="00395FE8" w:rsidRPr="001F6728">
        <w:rPr>
          <w:rFonts w:asciiTheme="majorEastAsia" w:eastAsiaTheme="majorEastAsia" w:hAnsiTheme="majorEastAsia" w:cs="Times New Roman"/>
          <w:kern w:val="0"/>
          <w:sz w:val="34"/>
          <w:szCs w:val="34"/>
        </w:rPr>
        <w:t>(G¨ulc¸ehre &amp; Bengio,2013)</w:t>
      </w:r>
      <w:r w:rsidR="00395FE8" w:rsidRPr="001F6728">
        <w:rPr>
          <w:rFonts w:asciiTheme="majorEastAsia" w:eastAsiaTheme="majorEastAsia" w:hAnsiTheme="majorEastAsia" w:hint="eastAsia"/>
          <w:sz w:val="34"/>
          <w:szCs w:val="34"/>
        </w:rPr>
        <w:t xml:space="preserve"> </w:t>
      </w:r>
      <w:r w:rsidR="00395FE8" w:rsidRPr="001F6728">
        <w:rPr>
          <w:rFonts w:asciiTheme="majorEastAsia" w:eastAsiaTheme="majorEastAsia" w:hAnsiTheme="majorEastAsia" w:cs="Times New Roman" w:hint="eastAsia"/>
          <w:kern w:val="0"/>
          <w:sz w:val="34"/>
          <w:szCs w:val="34"/>
        </w:rPr>
        <w:t>将标准化层应用于非线性的输出，这导致更稀疏的激活。在我们的大规模图像分类实验中，我们没有观察到非线性输入是稀疏的，也没有批量归一化。批量标准化的其他显着区别特征包括允许BN变换去表示身份</w:t>
      </w:r>
      <w:r w:rsidR="00694CD2" w:rsidRPr="001F6728">
        <w:rPr>
          <w:rFonts w:asciiTheme="majorEastAsia" w:eastAsiaTheme="majorEastAsia" w:hAnsiTheme="majorEastAsia" w:cs="Times New Roman" w:hint="eastAsia"/>
          <w:kern w:val="0"/>
          <w:sz w:val="34"/>
          <w:szCs w:val="34"/>
        </w:rPr>
        <w:t>（标准化层不需要这样做，因为其后是学习的线性变换，其在概念上吸收必要的比例和偏移）</w:t>
      </w:r>
      <w:r w:rsidR="00395FE8" w:rsidRPr="001F6728">
        <w:rPr>
          <w:rFonts w:asciiTheme="majorEastAsia" w:eastAsiaTheme="majorEastAsia" w:hAnsiTheme="majorEastAsia" w:cs="Times New Roman" w:hint="eastAsia"/>
          <w:kern w:val="0"/>
          <w:sz w:val="34"/>
          <w:szCs w:val="34"/>
        </w:rPr>
        <w:t>的学习的标度和移位。</w:t>
      </w:r>
      <w:r w:rsidR="00694CD2" w:rsidRPr="001F6728">
        <w:rPr>
          <w:rFonts w:asciiTheme="majorEastAsia" w:eastAsiaTheme="majorEastAsia" w:hAnsiTheme="majorEastAsia" w:cs="Times New Roman" w:hint="eastAsia"/>
          <w:kern w:val="0"/>
          <w:sz w:val="34"/>
          <w:szCs w:val="34"/>
        </w:rPr>
        <w:t>卷积层的处理，不依赖于小批量的确定性推理，以及批量归</w:t>
      </w:r>
      <w:r w:rsidR="00694CD2" w:rsidRPr="001F6728">
        <w:rPr>
          <w:rFonts w:asciiTheme="majorEastAsia" w:eastAsiaTheme="majorEastAsia" w:hAnsiTheme="majorEastAsia" w:cs="Times New Roman" w:hint="eastAsia"/>
          <w:kern w:val="0"/>
          <w:sz w:val="34"/>
          <w:szCs w:val="34"/>
        </w:rPr>
        <w:lastRenderedPageBreak/>
        <w:t>一化网络中的每个卷积层。</w:t>
      </w:r>
    </w:p>
    <w:p w14:paraId="655944EB" w14:textId="77777777" w:rsidR="00694CD2" w:rsidRPr="001F6728" w:rsidRDefault="00694CD2" w:rsidP="00694CD2">
      <w:pPr>
        <w:autoSpaceDE w:val="0"/>
        <w:autoSpaceDN w:val="0"/>
        <w:adjustRightInd w:val="0"/>
        <w:ind w:firstLineChars="200" w:firstLine="68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在这项工作中，我们还没有探讨批量归一化潜在可能实现的全部可能性。我们未来的工作包括我们的方法到循环神经网络的应用</w:t>
      </w:r>
      <w:r w:rsidRPr="001F6728">
        <w:rPr>
          <w:rFonts w:asciiTheme="majorEastAsia" w:eastAsiaTheme="majorEastAsia" w:hAnsiTheme="majorEastAsia" w:cs="Times New Roman"/>
          <w:kern w:val="0"/>
          <w:sz w:val="34"/>
          <w:szCs w:val="34"/>
        </w:rPr>
        <w:t>(Pascanu et al., 2013),</w:t>
      </w:r>
      <w:r w:rsidRPr="001F6728">
        <w:rPr>
          <w:rFonts w:asciiTheme="majorEastAsia" w:eastAsiaTheme="majorEastAsia" w:hAnsiTheme="majorEastAsia" w:hint="eastAsia"/>
          <w:sz w:val="34"/>
          <w:szCs w:val="34"/>
        </w:rPr>
        <w:t xml:space="preserve"> </w:t>
      </w:r>
      <w:r w:rsidRPr="001F6728">
        <w:rPr>
          <w:rFonts w:asciiTheme="majorEastAsia" w:eastAsiaTheme="majorEastAsia" w:hAnsiTheme="majorEastAsia" w:cs="Times New Roman" w:hint="eastAsia"/>
          <w:kern w:val="0"/>
          <w:sz w:val="34"/>
          <w:szCs w:val="34"/>
        </w:rPr>
        <w:t>其中内部协变量转移和梯度的消失或爆炸可能特别严重，并且这将允许我们更彻底地测试归一化改善梯度传播的假设（在3.3节）。我们计划调查在传统意义上，批量规一化是否</w:t>
      </w:r>
      <w:r w:rsidR="001F203B" w:rsidRPr="001F6728">
        <w:rPr>
          <w:rFonts w:asciiTheme="majorEastAsia" w:eastAsiaTheme="majorEastAsia" w:hAnsiTheme="majorEastAsia" w:cs="Times New Roman" w:hint="eastAsia"/>
          <w:kern w:val="0"/>
          <w:sz w:val="34"/>
          <w:szCs w:val="34"/>
        </w:rPr>
        <w:t>可以帮助域适应</w:t>
      </w:r>
      <w:r w:rsidR="001F203B" w:rsidRPr="001F6728">
        <w:rPr>
          <w:rFonts w:asciiTheme="majorEastAsia" w:eastAsiaTheme="majorEastAsia" w:hAnsiTheme="majorEastAsia" w:cs="Times New Roman"/>
          <w:kern w:val="0"/>
          <w:sz w:val="34"/>
          <w:szCs w:val="34"/>
        </w:rPr>
        <w:t>—</w:t>
      </w:r>
      <w:r w:rsidR="001F203B" w:rsidRPr="001F6728">
        <w:rPr>
          <w:rFonts w:asciiTheme="majorEastAsia" w:eastAsiaTheme="majorEastAsia" w:hAnsiTheme="majorEastAsia" w:cs="Times New Roman" w:hint="eastAsia"/>
          <w:kern w:val="0"/>
          <w:sz w:val="34"/>
          <w:szCs w:val="34"/>
        </w:rPr>
        <w:t>比如，由网络执行的归一化是否将允许其更容易地推广到新的数据分布，可能只是对群体均值和方差的重新计算（算法2）。最后，我们相信对算法的进一步理论分析将允许更多的改进和应用。</w:t>
      </w:r>
    </w:p>
    <w:p w14:paraId="106FBDB4"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p>
    <w:p w14:paraId="5D008C36"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p>
    <w:p w14:paraId="523E8E19"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p>
    <w:p w14:paraId="58262CF6"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附录：</w:t>
      </w:r>
    </w:p>
    <w:p w14:paraId="6287D86C"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Inception 模型使用的变体</w:t>
      </w:r>
    </w:p>
    <w:p w14:paraId="61A3DA22" w14:textId="77777777" w:rsidR="00950191" w:rsidRPr="001F6728" w:rsidRDefault="00950191" w:rsidP="00950191">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图5记录了相对于GoogleNet结构的结构执行的更改。对于这个表格的解释请参考</w:t>
      </w:r>
      <w:r w:rsidRPr="001F6728">
        <w:rPr>
          <w:rFonts w:asciiTheme="majorEastAsia" w:eastAsiaTheme="majorEastAsia" w:hAnsiTheme="majorEastAsia" w:cs="Times New Roman"/>
          <w:kern w:val="0"/>
          <w:sz w:val="34"/>
          <w:szCs w:val="34"/>
        </w:rPr>
        <w:t>(Szegedy et al., 2014).</w:t>
      </w:r>
      <w:r w:rsidR="00DE6DB1" w:rsidRPr="001F6728">
        <w:rPr>
          <w:rFonts w:asciiTheme="majorEastAsia" w:eastAsiaTheme="majorEastAsia" w:hAnsiTheme="majorEastAsia" w:hint="eastAsia"/>
          <w:sz w:val="34"/>
          <w:szCs w:val="34"/>
        </w:rPr>
        <w:t xml:space="preserve"> </w:t>
      </w:r>
      <w:r w:rsidR="00DE6DB1" w:rsidRPr="001F6728">
        <w:rPr>
          <w:rFonts w:asciiTheme="majorEastAsia" w:eastAsiaTheme="majorEastAsia" w:hAnsiTheme="majorEastAsia" w:cs="Times New Roman" w:hint="eastAsia"/>
          <w:kern w:val="0"/>
          <w:sz w:val="34"/>
          <w:szCs w:val="34"/>
        </w:rPr>
        <w:t>显著的结构变化，相比于googlenet模型包括：</w:t>
      </w:r>
    </w:p>
    <w:p w14:paraId="343D54A3" w14:textId="77777777" w:rsidR="00DE6DB1" w:rsidRPr="001F6728" w:rsidRDefault="00DE6DB1" w:rsidP="00DE6DB1">
      <w:pPr>
        <w:autoSpaceDE w:val="0"/>
        <w:autoSpaceDN w:val="0"/>
        <w:adjustRightInd w:val="0"/>
        <w:ind w:left="340" w:hangingChars="100" w:hanging="34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·用两个3*3的卷积层代替5*5的卷基层。这将网络的最大深度增加9个权重层。此外，它将参数的数量增加了25％，并且计算成本增加了约30％。</w:t>
      </w:r>
    </w:p>
    <w:p w14:paraId="6891382C" w14:textId="77777777" w:rsidR="00DE6DB1" w:rsidRPr="001F6728" w:rsidRDefault="00DE6DB1" w:rsidP="00950191">
      <w:pPr>
        <w:autoSpaceDE w:val="0"/>
        <w:autoSpaceDN w:val="0"/>
        <w:adjustRightInd w:val="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lastRenderedPageBreak/>
        <w:t>·数量为28×28的模块从2增加到3。</w:t>
      </w:r>
    </w:p>
    <w:p w14:paraId="71ED5319" w14:textId="77777777" w:rsidR="00DE6DB1" w:rsidRPr="001F6728" w:rsidRDefault="00DE6DB1" w:rsidP="00DE6DB1">
      <w:pPr>
        <w:autoSpaceDE w:val="0"/>
        <w:autoSpaceDN w:val="0"/>
        <w:adjustRightInd w:val="0"/>
        <w:ind w:left="340" w:hangingChars="100" w:hanging="34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·在模块内，有时采用平均，有时采用最大池化。这表示在表的对应池化层的条目。</w:t>
      </w:r>
    </w:p>
    <w:p w14:paraId="1F648217" w14:textId="77777777" w:rsidR="00DE6DB1" w:rsidRPr="001F6728" w:rsidRDefault="00DE6DB1" w:rsidP="00551216">
      <w:pPr>
        <w:autoSpaceDE w:val="0"/>
        <w:autoSpaceDN w:val="0"/>
        <w:adjustRightInd w:val="0"/>
        <w:ind w:left="340" w:hangingChars="100" w:hanging="34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·任何两个Inception模块之间没有跨板池化层，但是在模块3c，4e中的滤波器级联之前采用步长-2卷积/合并层</w:t>
      </w:r>
      <w:r w:rsidR="00551216" w:rsidRPr="001F6728">
        <w:rPr>
          <w:rFonts w:asciiTheme="majorEastAsia" w:eastAsiaTheme="majorEastAsia" w:hAnsiTheme="majorEastAsia" w:cs="Times New Roman" w:hint="eastAsia"/>
          <w:kern w:val="0"/>
          <w:sz w:val="34"/>
          <w:szCs w:val="34"/>
        </w:rPr>
        <w:t>。</w:t>
      </w:r>
    </w:p>
    <w:p w14:paraId="43226E36" w14:textId="77777777" w:rsidR="00551216" w:rsidRPr="001F6728" w:rsidRDefault="00551216" w:rsidP="00551216">
      <w:pPr>
        <w:autoSpaceDE w:val="0"/>
        <w:autoSpaceDN w:val="0"/>
        <w:adjustRightInd w:val="0"/>
        <w:ind w:left="340" w:hangingChars="100" w:hanging="340"/>
        <w:jc w:val="left"/>
        <w:rPr>
          <w:rFonts w:asciiTheme="majorEastAsia" w:eastAsiaTheme="majorEastAsia" w:hAnsiTheme="majorEastAsia" w:cs="Times New Roman"/>
          <w:kern w:val="0"/>
          <w:sz w:val="34"/>
          <w:szCs w:val="34"/>
        </w:rPr>
      </w:pPr>
      <w:r w:rsidRPr="001F6728">
        <w:rPr>
          <w:rFonts w:asciiTheme="majorEastAsia" w:eastAsiaTheme="majorEastAsia" w:hAnsiTheme="majorEastAsia" w:cs="Times New Roman" w:hint="eastAsia"/>
          <w:kern w:val="0"/>
          <w:sz w:val="34"/>
          <w:szCs w:val="34"/>
        </w:rPr>
        <w:t>·我们的模型在第一卷积层上使用具有深度乘数8的可分离卷积。这减少了计算成本，同时增加了训练时的内存消耗。</w:t>
      </w:r>
    </w:p>
    <w:sectPr w:rsidR="00551216" w:rsidRPr="001F6728" w:rsidSect="00A24E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5963FE" w14:textId="77777777" w:rsidR="00B57BD8" w:rsidRDefault="00B57BD8" w:rsidP="00E93086">
      <w:r>
        <w:separator/>
      </w:r>
    </w:p>
  </w:endnote>
  <w:endnote w:type="continuationSeparator" w:id="0">
    <w:p w14:paraId="31BD30C7" w14:textId="77777777" w:rsidR="00B57BD8" w:rsidRDefault="00B57BD8" w:rsidP="00E93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7EB88" w14:textId="77777777" w:rsidR="00B57BD8" w:rsidRDefault="00B57BD8" w:rsidP="00E93086">
      <w:r>
        <w:separator/>
      </w:r>
    </w:p>
  </w:footnote>
  <w:footnote w:type="continuationSeparator" w:id="0">
    <w:p w14:paraId="17A51798" w14:textId="77777777" w:rsidR="00B57BD8" w:rsidRDefault="00B57BD8" w:rsidP="00E930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77750"/>
    <w:rsid w:val="0000628F"/>
    <w:rsid w:val="000153A0"/>
    <w:rsid w:val="00045935"/>
    <w:rsid w:val="00064B2F"/>
    <w:rsid w:val="00087F83"/>
    <w:rsid w:val="00093BD5"/>
    <w:rsid w:val="000A7696"/>
    <w:rsid w:val="000B2CAD"/>
    <w:rsid w:val="000D774F"/>
    <w:rsid w:val="000E3064"/>
    <w:rsid w:val="000E3AA0"/>
    <w:rsid w:val="00102B70"/>
    <w:rsid w:val="00106C3B"/>
    <w:rsid w:val="00180A53"/>
    <w:rsid w:val="001A278B"/>
    <w:rsid w:val="001F203B"/>
    <w:rsid w:val="001F6728"/>
    <w:rsid w:val="00243B38"/>
    <w:rsid w:val="00257A0C"/>
    <w:rsid w:val="00281884"/>
    <w:rsid w:val="002839E2"/>
    <w:rsid w:val="002E1813"/>
    <w:rsid w:val="002F65CE"/>
    <w:rsid w:val="00325F95"/>
    <w:rsid w:val="003505E5"/>
    <w:rsid w:val="00356C3B"/>
    <w:rsid w:val="00395FE8"/>
    <w:rsid w:val="00396D33"/>
    <w:rsid w:val="003B00BC"/>
    <w:rsid w:val="003B1909"/>
    <w:rsid w:val="003E4A88"/>
    <w:rsid w:val="003F377B"/>
    <w:rsid w:val="003F7491"/>
    <w:rsid w:val="00435422"/>
    <w:rsid w:val="00435A65"/>
    <w:rsid w:val="00465294"/>
    <w:rsid w:val="00470607"/>
    <w:rsid w:val="00474EFA"/>
    <w:rsid w:val="004943AD"/>
    <w:rsid w:val="004B7A79"/>
    <w:rsid w:val="004C5FD8"/>
    <w:rsid w:val="004D1E8F"/>
    <w:rsid w:val="004D6183"/>
    <w:rsid w:val="00550A16"/>
    <w:rsid w:val="00551216"/>
    <w:rsid w:val="00560B63"/>
    <w:rsid w:val="005712B8"/>
    <w:rsid w:val="00581A93"/>
    <w:rsid w:val="005A294C"/>
    <w:rsid w:val="005B753A"/>
    <w:rsid w:val="005D225C"/>
    <w:rsid w:val="005E615C"/>
    <w:rsid w:val="005F1592"/>
    <w:rsid w:val="005F3B9C"/>
    <w:rsid w:val="00600E05"/>
    <w:rsid w:val="00626FD8"/>
    <w:rsid w:val="00631042"/>
    <w:rsid w:val="0065051D"/>
    <w:rsid w:val="00667A1F"/>
    <w:rsid w:val="00694CD2"/>
    <w:rsid w:val="006A55E1"/>
    <w:rsid w:val="006C1272"/>
    <w:rsid w:val="006E6B65"/>
    <w:rsid w:val="006F102A"/>
    <w:rsid w:val="006F296E"/>
    <w:rsid w:val="006F2FA5"/>
    <w:rsid w:val="006F40FC"/>
    <w:rsid w:val="00700FD9"/>
    <w:rsid w:val="00721575"/>
    <w:rsid w:val="007408AC"/>
    <w:rsid w:val="00792342"/>
    <w:rsid w:val="0079791B"/>
    <w:rsid w:val="007D5673"/>
    <w:rsid w:val="007F4943"/>
    <w:rsid w:val="007F6390"/>
    <w:rsid w:val="007F7812"/>
    <w:rsid w:val="008156B2"/>
    <w:rsid w:val="008263AB"/>
    <w:rsid w:val="00830F52"/>
    <w:rsid w:val="008326A4"/>
    <w:rsid w:val="008515E9"/>
    <w:rsid w:val="009105B8"/>
    <w:rsid w:val="00916E4B"/>
    <w:rsid w:val="00944AB1"/>
    <w:rsid w:val="00950191"/>
    <w:rsid w:val="009719CB"/>
    <w:rsid w:val="00994C19"/>
    <w:rsid w:val="009E50A1"/>
    <w:rsid w:val="009F62DE"/>
    <w:rsid w:val="00A11FB3"/>
    <w:rsid w:val="00A176DE"/>
    <w:rsid w:val="00A22F3E"/>
    <w:rsid w:val="00A24EEF"/>
    <w:rsid w:val="00A27D55"/>
    <w:rsid w:val="00A30D84"/>
    <w:rsid w:val="00A46237"/>
    <w:rsid w:val="00A72349"/>
    <w:rsid w:val="00A77750"/>
    <w:rsid w:val="00AA3647"/>
    <w:rsid w:val="00AA422B"/>
    <w:rsid w:val="00AB4CE2"/>
    <w:rsid w:val="00AE346E"/>
    <w:rsid w:val="00AE35AC"/>
    <w:rsid w:val="00AE72EB"/>
    <w:rsid w:val="00B165E0"/>
    <w:rsid w:val="00B57BD8"/>
    <w:rsid w:val="00B672CD"/>
    <w:rsid w:val="00B75C0A"/>
    <w:rsid w:val="00BA47EE"/>
    <w:rsid w:val="00BB033A"/>
    <w:rsid w:val="00BB4CAD"/>
    <w:rsid w:val="00BD0E41"/>
    <w:rsid w:val="00BD2963"/>
    <w:rsid w:val="00BD3C6D"/>
    <w:rsid w:val="00BE2AFD"/>
    <w:rsid w:val="00BE5447"/>
    <w:rsid w:val="00BF18AF"/>
    <w:rsid w:val="00C02C29"/>
    <w:rsid w:val="00C14BB3"/>
    <w:rsid w:val="00C14C25"/>
    <w:rsid w:val="00C15461"/>
    <w:rsid w:val="00C30ED0"/>
    <w:rsid w:val="00C375E4"/>
    <w:rsid w:val="00C816AF"/>
    <w:rsid w:val="00CA5C56"/>
    <w:rsid w:val="00CC54F6"/>
    <w:rsid w:val="00D002EB"/>
    <w:rsid w:val="00D00319"/>
    <w:rsid w:val="00D02F9B"/>
    <w:rsid w:val="00D03685"/>
    <w:rsid w:val="00D05656"/>
    <w:rsid w:val="00D16DA6"/>
    <w:rsid w:val="00D235BD"/>
    <w:rsid w:val="00D32A26"/>
    <w:rsid w:val="00D46198"/>
    <w:rsid w:val="00D97851"/>
    <w:rsid w:val="00DA36E9"/>
    <w:rsid w:val="00DC37C9"/>
    <w:rsid w:val="00DD76E8"/>
    <w:rsid w:val="00DE6DB1"/>
    <w:rsid w:val="00E06857"/>
    <w:rsid w:val="00E60BBE"/>
    <w:rsid w:val="00E71FBC"/>
    <w:rsid w:val="00E93086"/>
    <w:rsid w:val="00EA2F7A"/>
    <w:rsid w:val="00EA4435"/>
    <w:rsid w:val="00EA67AC"/>
    <w:rsid w:val="00ED12D2"/>
    <w:rsid w:val="00EE3FE6"/>
    <w:rsid w:val="00EF4DFD"/>
    <w:rsid w:val="00F02FEA"/>
    <w:rsid w:val="00F22580"/>
    <w:rsid w:val="00F448A3"/>
    <w:rsid w:val="00F56E82"/>
    <w:rsid w:val="00F65765"/>
    <w:rsid w:val="00F67049"/>
    <w:rsid w:val="00F877E2"/>
    <w:rsid w:val="00FA3106"/>
    <w:rsid w:val="00FD0F49"/>
    <w:rsid w:val="00FE137D"/>
    <w:rsid w:val="00FE33B2"/>
    <w:rsid w:val="00FF0E46"/>
    <w:rsid w:val="00FF2E2E"/>
    <w:rsid w:val="00FF3F62"/>
    <w:rsid w:val="00FF615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7D3B"/>
  <w15:docId w15:val="{1AE4EFC7-C80C-4895-B5D6-4329D510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EE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72EB"/>
    <w:rPr>
      <w:color w:val="808080"/>
    </w:rPr>
  </w:style>
  <w:style w:type="paragraph" w:styleId="BalloonText">
    <w:name w:val="Balloon Text"/>
    <w:basedOn w:val="Normal"/>
    <w:link w:val="BalloonTextChar"/>
    <w:uiPriority w:val="99"/>
    <w:semiHidden/>
    <w:unhideWhenUsed/>
    <w:rsid w:val="00AE72EB"/>
    <w:rPr>
      <w:sz w:val="18"/>
      <w:szCs w:val="18"/>
    </w:rPr>
  </w:style>
  <w:style w:type="character" w:customStyle="1" w:styleId="BalloonTextChar">
    <w:name w:val="Balloon Text Char"/>
    <w:basedOn w:val="DefaultParagraphFont"/>
    <w:link w:val="BalloonText"/>
    <w:uiPriority w:val="99"/>
    <w:semiHidden/>
    <w:rsid w:val="00AE72EB"/>
    <w:rPr>
      <w:sz w:val="18"/>
      <w:szCs w:val="18"/>
    </w:rPr>
  </w:style>
  <w:style w:type="table" w:styleId="TableGrid">
    <w:name w:val="Table Grid"/>
    <w:basedOn w:val="TableNormal"/>
    <w:uiPriority w:val="59"/>
    <w:rsid w:val="000D774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dnoteText">
    <w:name w:val="endnote text"/>
    <w:basedOn w:val="Normal"/>
    <w:link w:val="EndnoteTextChar"/>
    <w:uiPriority w:val="99"/>
    <w:semiHidden/>
    <w:unhideWhenUsed/>
    <w:rsid w:val="00E93086"/>
    <w:pPr>
      <w:snapToGrid w:val="0"/>
      <w:jc w:val="left"/>
    </w:pPr>
  </w:style>
  <w:style w:type="character" w:customStyle="1" w:styleId="EndnoteTextChar">
    <w:name w:val="Endnote Text Char"/>
    <w:basedOn w:val="DefaultParagraphFont"/>
    <w:link w:val="EndnoteText"/>
    <w:uiPriority w:val="99"/>
    <w:semiHidden/>
    <w:rsid w:val="00E93086"/>
  </w:style>
  <w:style w:type="character" w:styleId="EndnoteReference">
    <w:name w:val="endnote reference"/>
    <w:basedOn w:val="DefaultParagraphFont"/>
    <w:uiPriority w:val="99"/>
    <w:semiHidden/>
    <w:unhideWhenUsed/>
    <w:rsid w:val="00E930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99" Type="http://schemas.openxmlformats.org/officeDocument/2006/relationships/oleObject" Target="embeddings/oleObject160.bin"/><Relationship Id="rId303" Type="http://schemas.openxmlformats.org/officeDocument/2006/relationships/image" Target="media/image135.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8.wmf"/><Relationship Id="rId84" Type="http://schemas.openxmlformats.org/officeDocument/2006/relationships/oleObject" Target="embeddings/oleObject41.bin"/><Relationship Id="rId138" Type="http://schemas.openxmlformats.org/officeDocument/2006/relationships/image" Target="media/image61.wmf"/><Relationship Id="rId159" Type="http://schemas.openxmlformats.org/officeDocument/2006/relationships/oleObject" Target="embeddings/oleObject83.bin"/><Relationship Id="rId324" Type="http://schemas.openxmlformats.org/officeDocument/2006/relationships/oleObject" Target="embeddings/oleObject174.bin"/><Relationship Id="rId170" Type="http://schemas.openxmlformats.org/officeDocument/2006/relationships/image" Target="media/image76.wmf"/><Relationship Id="rId191" Type="http://schemas.openxmlformats.org/officeDocument/2006/relationships/oleObject" Target="embeddings/oleObject101.bin"/><Relationship Id="rId205" Type="http://schemas.openxmlformats.org/officeDocument/2006/relationships/image" Target="media/image91.wmf"/><Relationship Id="rId226" Type="http://schemas.openxmlformats.org/officeDocument/2006/relationships/image" Target="media/image101.wmf"/><Relationship Id="rId247" Type="http://schemas.openxmlformats.org/officeDocument/2006/relationships/oleObject" Target="embeddings/oleObject131.bin"/><Relationship Id="rId107" Type="http://schemas.openxmlformats.org/officeDocument/2006/relationships/oleObject" Target="embeddings/oleObject54.bin"/><Relationship Id="rId268" Type="http://schemas.openxmlformats.org/officeDocument/2006/relationships/oleObject" Target="embeddings/oleObject143.bin"/><Relationship Id="rId289" Type="http://schemas.openxmlformats.org/officeDocument/2006/relationships/oleObject" Target="embeddings/oleObject155.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image" Target="media/image33.wmf"/><Relationship Id="rId128" Type="http://schemas.openxmlformats.org/officeDocument/2006/relationships/image" Target="media/image56.wmf"/><Relationship Id="rId149" Type="http://schemas.openxmlformats.org/officeDocument/2006/relationships/image" Target="media/image66.wmf"/><Relationship Id="rId314" Type="http://schemas.openxmlformats.org/officeDocument/2006/relationships/oleObject" Target="embeddings/oleObject168.bin"/><Relationship Id="rId335" Type="http://schemas.openxmlformats.org/officeDocument/2006/relationships/fontTable" Target="fontTable.xml"/><Relationship Id="rId5" Type="http://schemas.openxmlformats.org/officeDocument/2006/relationships/footnotes" Target="footnotes.xml"/><Relationship Id="rId95" Type="http://schemas.openxmlformats.org/officeDocument/2006/relationships/image" Target="media/image42.wmf"/><Relationship Id="rId160" Type="http://schemas.openxmlformats.org/officeDocument/2006/relationships/image" Target="media/image71.wmf"/><Relationship Id="rId181" Type="http://schemas.openxmlformats.org/officeDocument/2006/relationships/oleObject" Target="embeddings/oleObject95.bin"/><Relationship Id="rId216" Type="http://schemas.openxmlformats.org/officeDocument/2006/relationships/oleObject" Target="embeddings/oleObject114.bin"/><Relationship Id="rId237" Type="http://schemas.openxmlformats.org/officeDocument/2006/relationships/oleObject" Target="embeddings/oleObject125.bin"/><Relationship Id="rId258" Type="http://schemas.openxmlformats.org/officeDocument/2006/relationships/image" Target="media/image115.wmf"/><Relationship Id="rId279" Type="http://schemas.openxmlformats.org/officeDocument/2006/relationships/image" Target="media/image125.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30.bin"/><Relationship Id="rId118" Type="http://schemas.openxmlformats.org/officeDocument/2006/relationships/image" Target="media/image51.wmf"/><Relationship Id="rId139" Type="http://schemas.openxmlformats.org/officeDocument/2006/relationships/oleObject" Target="embeddings/oleObject72.bin"/><Relationship Id="rId290" Type="http://schemas.openxmlformats.org/officeDocument/2006/relationships/image" Target="media/image129.wmf"/><Relationship Id="rId304" Type="http://schemas.openxmlformats.org/officeDocument/2006/relationships/oleObject" Target="embeddings/oleObject163.bin"/><Relationship Id="rId325" Type="http://schemas.openxmlformats.org/officeDocument/2006/relationships/image" Target="media/image145.wmf"/><Relationship Id="rId85" Type="http://schemas.openxmlformats.org/officeDocument/2006/relationships/image" Target="media/image38.wmf"/><Relationship Id="rId150" Type="http://schemas.openxmlformats.org/officeDocument/2006/relationships/oleObject" Target="embeddings/oleObject78.bin"/><Relationship Id="rId171" Type="http://schemas.openxmlformats.org/officeDocument/2006/relationships/oleObject" Target="embeddings/oleObject89.bin"/><Relationship Id="rId192" Type="http://schemas.openxmlformats.org/officeDocument/2006/relationships/oleObject" Target="embeddings/oleObject102.bin"/><Relationship Id="rId206" Type="http://schemas.openxmlformats.org/officeDocument/2006/relationships/oleObject" Target="embeddings/oleObject109.bin"/><Relationship Id="rId227" Type="http://schemas.openxmlformats.org/officeDocument/2006/relationships/oleObject" Target="embeddings/oleObject120.bin"/><Relationship Id="rId248" Type="http://schemas.openxmlformats.org/officeDocument/2006/relationships/image" Target="media/image111.wmf"/><Relationship Id="rId269" Type="http://schemas.openxmlformats.org/officeDocument/2006/relationships/image" Target="media/image120.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48.wmf"/><Relationship Id="rId129" Type="http://schemas.openxmlformats.org/officeDocument/2006/relationships/oleObject" Target="embeddings/oleObject67.bin"/><Relationship Id="rId280" Type="http://schemas.openxmlformats.org/officeDocument/2006/relationships/oleObject" Target="embeddings/oleObject149.bin"/><Relationship Id="rId315" Type="http://schemas.openxmlformats.org/officeDocument/2006/relationships/image" Target="media/image141.wmf"/><Relationship Id="rId336" Type="http://schemas.openxmlformats.org/officeDocument/2006/relationships/theme" Target="theme/theme1.xml"/><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oleObject" Target="embeddings/oleObject48.bin"/><Relationship Id="rId140" Type="http://schemas.openxmlformats.org/officeDocument/2006/relationships/image" Target="media/image62.wmf"/><Relationship Id="rId161" Type="http://schemas.openxmlformats.org/officeDocument/2006/relationships/oleObject" Target="embeddings/oleObject84.bin"/><Relationship Id="rId182" Type="http://schemas.openxmlformats.org/officeDocument/2006/relationships/oleObject" Target="embeddings/oleObject96.bin"/><Relationship Id="rId217" Type="http://schemas.openxmlformats.org/officeDocument/2006/relationships/image" Target="media/image97.wmf"/><Relationship Id="rId6" Type="http://schemas.openxmlformats.org/officeDocument/2006/relationships/endnotes" Target="endnotes.xml"/><Relationship Id="rId238" Type="http://schemas.openxmlformats.org/officeDocument/2006/relationships/image" Target="media/image107.wmf"/><Relationship Id="rId259" Type="http://schemas.openxmlformats.org/officeDocument/2006/relationships/oleObject" Target="embeddings/oleObject138.bin"/><Relationship Id="rId23" Type="http://schemas.openxmlformats.org/officeDocument/2006/relationships/image" Target="media/image9.wmf"/><Relationship Id="rId119" Type="http://schemas.openxmlformats.org/officeDocument/2006/relationships/oleObject" Target="embeddings/oleObject62.bin"/><Relationship Id="rId270" Type="http://schemas.openxmlformats.org/officeDocument/2006/relationships/oleObject" Target="embeddings/oleObject144.bin"/><Relationship Id="rId291" Type="http://schemas.openxmlformats.org/officeDocument/2006/relationships/oleObject" Target="embeddings/oleObject156.bin"/><Relationship Id="rId305" Type="http://schemas.openxmlformats.org/officeDocument/2006/relationships/image" Target="media/image136.wmf"/><Relationship Id="rId326" Type="http://schemas.openxmlformats.org/officeDocument/2006/relationships/oleObject" Target="embeddings/oleObject175.bin"/><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oleObject" Target="embeddings/oleObject42.bin"/><Relationship Id="rId130" Type="http://schemas.openxmlformats.org/officeDocument/2006/relationships/image" Target="media/image57.wmf"/><Relationship Id="rId151" Type="http://schemas.openxmlformats.org/officeDocument/2006/relationships/image" Target="media/image67.wmf"/><Relationship Id="rId172" Type="http://schemas.openxmlformats.org/officeDocument/2006/relationships/image" Target="media/image77.wmf"/><Relationship Id="rId193" Type="http://schemas.openxmlformats.org/officeDocument/2006/relationships/image" Target="media/image85.wmf"/><Relationship Id="rId207" Type="http://schemas.openxmlformats.org/officeDocument/2006/relationships/image" Target="media/image92.wmf"/><Relationship Id="rId228" Type="http://schemas.openxmlformats.org/officeDocument/2006/relationships/image" Target="media/image102.wmf"/><Relationship Id="rId249" Type="http://schemas.openxmlformats.org/officeDocument/2006/relationships/oleObject" Target="embeddings/oleObject132.bin"/><Relationship Id="rId13" Type="http://schemas.openxmlformats.org/officeDocument/2006/relationships/image" Target="media/image4.wmf"/><Relationship Id="rId109" Type="http://schemas.openxmlformats.org/officeDocument/2006/relationships/oleObject" Target="embeddings/oleObject55.bin"/><Relationship Id="rId260" Type="http://schemas.openxmlformats.org/officeDocument/2006/relationships/image" Target="media/image116.wmf"/><Relationship Id="rId281" Type="http://schemas.openxmlformats.org/officeDocument/2006/relationships/oleObject" Target="embeddings/oleObject150.bin"/><Relationship Id="rId316" Type="http://schemas.openxmlformats.org/officeDocument/2006/relationships/oleObject" Target="embeddings/oleObject169.bin"/><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image" Target="media/image43.wmf"/><Relationship Id="rId120" Type="http://schemas.openxmlformats.org/officeDocument/2006/relationships/image" Target="media/image52.wmf"/><Relationship Id="rId141" Type="http://schemas.openxmlformats.org/officeDocument/2006/relationships/oleObject" Target="embeddings/oleObject73.bin"/><Relationship Id="rId7" Type="http://schemas.openxmlformats.org/officeDocument/2006/relationships/image" Target="media/image1.wmf"/><Relationship Id="rId162" Type="http://schemas.openxmlformats.org/officeDocument/2006/relationships/image" Target="media/image72.wmf"/><Relationship Id="rId183" Type="http://schemas.openxmlformats.org/officeDocument/2006/relationships/oleObject" Target="embeddings/oleObject97.bin"/><Relationship Id="rId218" Type="http://schemas.openxmlformats.org/officeDocument/2006/relationships/oleObject" Target="embeddings/oleObject115.bin"/><Relationship Id="rId239" Type="http://schemas.openxmlformats.org/officeDocument/2006/relationships/oleObject" Target="embeddings/oleObject126.bin"/><Relationship Id="rId250" Type="http://schemas.openxmlformats.org/officeDocument/2006/relationships/image" Target="media/image112.wmf"/><Relationship Id="rId271" Type="http://schemas.openxmlformats.org/officeDocument/2006/relationships/image" Target="media/image121.wmf"/><Relationship Id="rId292" Type="http://schemas.openxmlformats.org/officeDocument/2006/relationships/image" Target="media/image130.wmf"/><Relationship Id="rId306" Type="http://schemas.openxmlformats.org/officeDocument/2006/relationships/oleObject" Target="embeddings/oleObject164.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oleObject" Target="embeddings/oleObject56.bin"/><Relationship Id="rId131" Type="http://schemas.openxmlformats.org/officeDocument/2006/relationships/oleObject" Target="embeddings/oleObject68.bin"/><Relationship Id="rId327" Type="http://schemas.openxmlformats.org/officeDocument/2006/relationships/image" Target="media/image146.emf"/><Relationship Id="rId152" Type="http://schemas.openxmlformats.org/officeDocument/2006/relationships/oleObject" Target="embeddings/oleObject79.bin"/><Relationship Id="rId173" Type="http://schemas.openxmlformats.org/officeDocument/2006/relationships/oleObject" Target="embeddings/oleObject90.bin"/><Relationship Id="rId194" Type="http://schemas.openxmlformats.org/officeDocument/2006/relationships/oleObject" Target="embeddings/oleObject103.bin"/><Relationship Id="rId208" Type="http://schemas.openxmlformats.org/officeDocument/2006/relationships/oleObject" Target="embeddings/oleObject110.bin"/><Relationship Id="rId229" Type="http://schemas.openxmlformats.org/officeDocument/2006/relationships/oleObject" Target="embeddings/oleObject121.bin"/><Relationship Id="rId240" Type="http://schemas.openxmlformats.org/officeDocument/2006/relationships/image" Target="media/image108.wmf"/><Relationship Id="rId261" Type="http://schemas.openxmlformats.org/officeDocument/2006/relationships/oleObject" Target="embeddings/oleObject139.bin"/><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oleObject" Target="embeddings/oleObject50.bin"/><Relationship Id="rId282" Type="http://schemas.openxmlformats.org/officeDocument/2006/relationships/image" Target="media/image126.wmf"/><Relationship Id="rId317" Type="http://schemas.openxmlformats.org/officeDocument/2006/relationships/oleObject" Target="embeddings/oleObject170.bin"/><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oleObject" Target="embeddings/oleObject46.bin"/><Relationship Id="rId98" Type="http://schemas.openxmlformats.org/officeDocument/2006/relationships/oleObject" Target="embeddings/oleObject49.bin"/><Relationship Id="rId121" Type="http://schemas.openxmlformats.org/officeDocument/2006/relationships/oleObject" Target="embeddings/oleObject63.bin"/><Relationship Id="rId142" Type="http://schemas.openxmlformats.org/officeDocument/2006/relationships/image" Target="media/image63.wmf"/><Relationship Id="rId163" Type="http://schemas.openxmlformats.org/officeDocument/2006/relationships/oleObject" Target="embeddings/oleObject85.bin"/><Relationship Id="rId184" Type="http://schemas.openxmlformats.org/officeDocument/2006/relationships/image" Target="media/image81.wmf"/><Relationship Id="rId189" Type="http://schemas.openxmlformats.org/officeDocument/2006/relationships/oleObject" Target="embeddings/oleObject100.bin"/><Relationship Id="rId219" Type="http://schemas.openxmlformats.org/officeDocument/2006/relationships/image" Target="media/image98.wmf"/><Relationship Id="rId3" Type="http://schemas.openxmlformats.org/officeDocument/2006/relationships/settings" Target="settings.xml"/><Relationship Id="rId214" Type="http://schemas.openxmlformats.org/officeDocument/2006/relationships/oleObject" Target="embeddings/oleObject113.bin"/><Relationship Id="rId230" Type="http://schemas.openxmlformats.org/officeDocument/2006/relationships/image" Target="media/image103.wmf"/><Relationship Id="rId235" Type="http://schemas.openxmlformats.org/officeDocument/2006/relationships/oleObject" Target="embeddings/oleObject124.bin"/><Relationship Id="rId251" Type="http://schemas.openxmlformats.org/officeDocument/2006/relationships/oleObject" Target="embeddings/oleObject133.bin"/><Relationship Id="rId256" Type="http://schemas.openxmlformats.org/officeDocument/2006/relationships/oleObject" Target="embeddings/oleObject136.bin"/><Relationship Id="rId277" Type="http://schemas.openxmlformats.org/officeDocument/2006/relationships/image" Target="media/image124.wmf"/><Relationship Id="rId298" Type="http://schemas.openxmlformats.org/officeDocument/2006/relationships/image" Target="media/image133.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0.wmf"/><Relationship Id="rId116" Type="http://schemas.openxmlformats.org/officeDocument/2006/relationships/image" Target="media/image50.wmf"/><Relationship Id="rId137" Type="http://schemas.openxmlformats.org/officeDocument/2006/relationships/oleObject" Target="embeddings/oleObject71.bin"/><Relationship Id="rId158" Type="http://schemas.openxmlformats.org/officeDocument/2006/relationships/oleObject" Target="embeddings/oleObject82.bin"/><Relationship Id="rId272" Type="http://schemas.openxmlformats.org/officeDocument/2006/relationships/oleObject" Target="embeddings/oleObject145.bin"/><Relationship Id="rId293" Type="http://schemas.openxmlformats.org/officeDocument/2006/relationships/oleObject" Target="embeddings/oleObject157.bin"/><Relationship Id="rId302" Type="http://schemas.openxmlformats.org/officeDocument/2006/relationships/oleObject" Target="embeddings/oleObject162.bin"/><Relationship Id="rId307" Type="http://schemas.openxmlformats.org/officeDocument/2006/relationships/image" Target="media/image137.wmf"/><Relationship Id="rId323" Type="http://schemas.openxmlformats.org/officeDocument/2006/relationships/image" Target="media/image144.wmf"/><Relationship Id="rId328" Type="http://schemas.openxmlformats.org/officeDocument/2006/relationships/image" Target="media/image147.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9.bin"/><Relationship Id="rId83" Type="http://schemas.openxmlformats.org/officeDocument/2006/relationships/image" Target="media/image37.wmf"/><Relationship Id="rId88" Type="http://schemas.openxmlformats.org/officeDocument/2006/relationships/oleObject" Target="embeddings/oleObject43.bin"/><Relationship Id="rId111" Type="http://schemas.openxmlformats.org/officeDocument/2006/relationships/oleObject" Target="embeddings/oleObject57.bin"/><Relationship Id="rId132" Type="http://schemas.openxmlformats.org/officeDocument/2006/relationships/image" Target="media/image58.wmf"/><Relationship Id="rId153" Type="http://schemas.openxmlformats.org/officeDocument/2006/relationships/image" Target="media/image68.wmf"/><Relationship Id="rId174" Type="http://schemas.openxmlformats.org/officeDocument/2006/relationships/oleObject" Target="embeddings/oleObject91.bin"/><Relationship Id="rId179" Type="http://schemas.openxmlformats.org/officeDocument/2006/relationships/oleObject" Target="embeddings/oleObject94.bin"/><Relationship Id="rId195" Type="http://schemas.openxmlformats.org/officeDocument/2006/relationships/image" Target="media/image86.wmf"/><Relationship Id="rId209" Type="http://schemas.openxmlformats.org/officeDocument/2006/relationships/image" Target="media/image93.wmf"/><Relationship Id="rId190" Type="http://schemas.openxmlformats.org/officeDocument/2006/relationships/image" Target="media/image84.wmf"/><Relationship Id="rId204" Type="http://schemas.openxmlformats.org/officeDocument/2006/relationships/oleObject" Target="embeddings/oleObject108.bin"/><Relationship Id="rId220" Type="http://schemas.openxmlformats.org/officeDocument/2006/relationships/oleObject" Target="embeddings/oleObject116.bin"/><Relationship Id="rId225" Type="http://schemas.openxmlformats.org/officeDocument/2006/relationships/oleObject" Target="embeddings/oleObject119.bin"/><Relationship Id="rId241" Type="http://schemas.openxmlformats.org/officeDocument/2006/relationships/oleObject" Target="embeddings/oleObject127.bin"/><Relationship Id="rId246" Type="http://schemas.openxmlformats.org/officeDocument/2006/relationships/oleObject" Target="embeddings/oleObject130.bin"/><Relationship Id="rId267" Type="http://schemas.openxmlformats.org/officeDocument/2006/relationships/image" Target="media/image119.wmf"/><Relationship Id="rId288" Type="http://schemas.openxmlformats.org/officeDocument/2006/relationships/image" Target="media/image128.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image" Target="media/image47.wmf"/><Relationship Id="rId127" Type="http://schemas.openxmlformats.org/officeDocument/2006/relationships/oleObject" Target="embeddings/oleObject66.bin"/><Relationship Id="rId262" Type="http://schemas.openxmlformats.org/officeDocument/2006/relationships/image" Target="media/image117.wmf"/><Relationship Id="rId283" Type="http://schemas.openxmlformats.org/officeDocument/2006/relationships/oleObject" Target="embeddings/oleObject151.bin"/><Relationship Id="rId313" Type="http://schemas.openxmlformats.org/officeDocument/2006/relationships/image" Target="media/image140.wmf"/><Relationship Id="rId318" Type="http://schemas.openxmlformats.org/officeDocument/2006/relationships/oleObject" Target="embeddings/oleObject17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5.bin"/><Relationship Id="rId78" Type="http://schemas.openxmlformats.org/officeDocument/2006/relationships/oleObject" Target="embeddings/oleObject38.bin"/><Relationship Id="rId94" Type="http://schemas.openxmlformats.org/officeDocument/2006/relationships/oleObject" Target="embeddings/oleObject47.bin"/><Relationship Id="rId99" Type="http://schemas.openxmlformats.org/officeDocument/2006/relationships/image" Target="media/image44.wmf"/><Relationship Id="rId101" Type="http://schemas.openxmlformats.org/officeDocument/2006/relationships/oleObject" Target="embeddings/oleObject51.bin"/><Relationship Id="rId122" Type="http://schemas.openxmlformats.org/officeDocument/2006/relationships/image" Target="media/image53.wmf"/><Relationship Id="rId143" Type="http://schemas.openxmlformats.org/officeDocument/2006/relationships/oleObject" Target="embeddings/oleObject74.bin"/><Relationship Id="rId148" Type="http://schemas.openxmlformats.org/officeDocument/2006/relationships/oleObject" Target="embeddings/oleObject77.bin"/><Relationship Id="rId164" Type="http://schemas.openxmlformats.org/officeDocument/2006/relationships/image" Target="media/image73.wmf"/><Relationship Id="rId169" Type="http://schemas.openxmlformats.org/officeDocument/2006/relationships/oleObject" Target="embeddings/oleObject88.bin"/><Relationship Id="rId185" Type="http://schemas.openxmlformats.org/officeDocument/2006/relationships/oleObject" Target="embeddings/oleObject98.bin"/><Relationship Id="rId334" Type="http://schemas.openxmlformats.org/officeDocument/2006/relationships/image" Target="media/image150.e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0.wmf"/><Relationship Id="rId210" Type="http://schemas.openxmlformats.org/officeDocument/2006/relationships/oleObject" Target="embeddings/oleObject111.bin"/><Relationship Id="rId215" Type="http://schemas.openxmlformats.org/officeDocument/2006/relationships/image" Target="media/image96.wmf"/><Relationship Id="rId236" Type="http://schemas.openxmlformats.org/officeDocument/2006/relationships/image" Target="media/image106.wmf"/><Relationship Id="rId257" Type="http://schemas.openxmlformats.org/officeDocument/2006/relationships/oleObject" Target="embeddings/oleObject137.bin"/><Relationship Id="rId278" Type="http://schemas.openxmlformats.org/officeDocument/2006/relationships/oleObject" Target="embeddings/oleObject148.bin"/><Relationship Id="rId26" Type="http://schemas.openxmlformats.org/officeDocument/2006/relationships/oleObject" Target="embeddings/oleObject10.bin"/><Relationship Id="rId231" Type="http://schemas.openxmlformats.org/officeDocument/2006/relationships/oleObject" Target="embeddings/oleObject122.bin"/><Relationship Id="rId252" Type="http://schemas.openxmlformats.org/officeDocument/2006/relationships/oleObject" Target="embeddings/oleObject134.bin"/><Relationship Id="rId273" Type="http://schemas.openxmlformats.org/officeDocument/2006/relationships/image" Target="media/image122.wmf"/><Relationship Id="rId294" Type="http://schemas.openxmlformats.org/officeDocument/2006/relationships/image" Target="media/image131.wmf"/><Relationship Id="rId308" Type="http://schemas.openxmlformats.org/officeDocument/2006/relationships/oleObject" Target="embeddings/oleObject165.bin"/><Relationship Id="rId329" Type="http://schemas.openxmlformats.org/officeDocument/2006/relationships/oleObject" Target="embeddings/oleObject176.bin"/><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image" Target="media/image40.wmf"/><Relationship Id="rId112" Type="http://schemas.openxmlformats.org/officeDocument/2006/relationships/oleObject" Target="embeddings/oleObject58.bin"/><Relationship Id="rId133" Type="http://schemas.openxmlformats.org/officeDocument/2006/relationships/oleObject" Target="embeddings/oleObject69.bin"/><Relationship Id="rId154" Type="http://schemas.openxmlformats.org/officeDocument/2006/relationships/oleObject" Target="embeddings/oleObject80.bin"/><Relationship Id="rId175" Type="http://schemas.openxmlformats.org/officeDocument/2006/relationships/oleObject" Target="embeddings/oleObject92.bin"/><Relationship Id="rId196" Type="http://schemas.openxmlformats.org/officeDocument/2006/relationships/oleObject" Target="embeddings/oleObject104.bin"/><Relationship Id="rId200" Type="http://schemas.openxmlformats.org/officeDocument/2006/relationships/oleObject" Target="embeddings/oleObject106.bin"/><Relationship Id="rId16" Type="http://schemas.openxmlformats.org/officeDocument/2006/relationships/oleObject" Target="embeddings/oleObject5.bin"/><Relationship Id="rId221" Type="http://schemas.openxmlformats.org/officeDocument/2006/relationships/image" Target="media/image99.wmf"/><Relationship Id="rId242" Type="http://schemas.openxmlformats.org/officeDocument/2006/relationships/image" Target="media/image109.wmf"/><Relationship Id="rId263" Type="http://schemas.openxmlformats.org/officeDocument/2006/relationships/oleObject" Target="embeddings/oleObject140.bin"/><Relationship Id="rId284" Type="http://schemas.openxmlformats.org/officeDocument/2006/relationships/image" Target="media/image127.wmf"/><Relationship Id="rId319" Type="http://schemas.openxmlformats.org/officeDocument/2006/relationships/image" Target="media/image142.wmf"/><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image" Target="media/image35.wmf"/><Relationship Id="rId102" Type="http://schemas.openxmlformats.org/officeDocument/2006/relationships/image" Target="media/image45.wmf"/><Relationship Id="rId123" Type="http://schemas.openxmlformats.org/officeDocument/2006/relationships/oleObject" Target="embeddings/oleObject64.bin"/><Relationship Id="rId144" Type="http://schemas.openxmlformats.org/officeDocument/2006/relationships/oleObject" Target="embeddings/oleObject75.bin"/><Relationship Id="rId330" Type="http://schemas.openxmlformats.org/officeDocument/2006/relationships/oleObject" Target="embeddings/oleObject177.bin"/><Relationship Id="rId90" Type="http://schemas.openxmlformats.org/officeDocument/2006/relationships/oleObject" Target="embeddings/oleObject44.bin"/><Relationship Id="rId165" Type="http://schemas.openxmlformats.org/officeDocument/2006/relationships/oleObject" Target="embeddings/oleObject86.bin"/><Relationship Id="rId186" Type="http://schemas.openxmlformats.org/officeDocument/2006/relationships/image" Target="media/image82.wmf"/><Relationship Id="rId211" Type="http://schemas.openxmlformats.org/officeDocument/2006/relationships/image" Target="media/image94.wmf"/><Relationship Id="rId232" Type="http://schemas.openxmlformats.org/officeDocument/2006/relationships/image" Target="media/image104.wmf"/><Relationship Id="rId253" Type="http://schemas.openxmlformats.org/officeDocument/2006/relationships/image" Target="media/image113.wmf"/><Relationship Id="rId274" Type="http://schemas.openxmlformats.org/officeDocument/2006/relationships/oleObject" Target="embeddings/oleObject146.bin"/><Relationship Id="rId295" Type="http://schemas.openxmlformats.org/officeDocument/2006/relationships/oleObject" Target="embeddings/oleObject158.bin"/><Relationship Id="rId309" Type="http://schemas.openxmlformats.org/officeDocument/2006/relationships/image" Target="media/image138.wmf"/><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image" Target="media/image31.wmf"/><Relationship Id="rId113" Type="http://schemas.openxmlformats.org/officeDocument/2006/relationships/oleObject" Target="embeddings/oleObject59.bin"/><Relationship Id="rId134" Type="http://schemas.openxmlformats.org/officeDocument/2006/relationships/image" Target="media/image59.wmf"/><Relationship Id="rId320" Type="http://schemas.openxmlformats.org/officeDocument/2006/relationships/oleObject" Target="embeddings/oleObject172.bin"/><Relationship Id="rId80" Type="http://schemas.openxmlformats.org/officeDocument/2006/relationships/oleObject" Target="embeddings/oleObject39.bin"/><Relationship Id="rId155" Type="http://schemas.openxmlformats.org/officeDocument/2006/relationships/image" Target="media/image69.wmf"/><Relationship Id="rId176" Type="http://schemas.openxmlformats.org/officeDocument/2006/relationships/image" Target="media/image78.wmf"/><Relationship Id="rId197" Type="http://schemas.openxmlformats.org/officeDocument/2006/relationships/image" Target="media/image87.wmf"/><Relationship Id="rId201" Type="http://schemas.openxmlformats.org/officeDocument/2006/relationships/image" Target="media/image89.wmf"/><Relationship Id="rId222" Type="http://schemas.openxmlformats.org/officeDocument/2006/relationships/oleObject" Target="embeddings/oleObject117.bin"/><Relationship Id="rId243" Type="http://schemas.openxmlformats.org/officeDocument/2006/relationships/oleObject" Target="embeddings/oleObject128.bin"/><Relationship Id="rId264" Type="http://schemas.openxmlformats.org/officeDocument/2006/relationships/oleObject" Target="embeddings/oleObject141.bin"/><Relationship Id="rId285" Type="http://schemas.openxmlformats.org/officeDocument/2006/relationships/oleObject" Target="embeddings/oleObject152.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2.bin"/><Relationship Id="rId124" Type="http://schemas.openxmlformats.org/officeDocument/2006/relationships/image" Target="media/image54.wmf"/><Relationship Id="rId310" Type="http://schemas.openxmlformats.org/officeDocument/2006/relationships/oleObject" Target="embeddings/oleObject166.bin"/><Relationship Id="rId70" Type="http://schemas.openxmlformats.org/officeDocument/2006/relationships/oleObject" Target="embeddings/oleObject33.bin"/><Relationship Id="rId91" Type="http://schemas.openxmlformats.org/officeDocument/2006/relationships/image" Target="media/image41.wmf"/><Relationship Id="rId145" Type="http://schemas.openxmlformats.org/officeDocument/2006/relationships/image" Target="media/image64.wmf"/><Relationship Id="rId166" Type="http://schemas.openxmlformats.org/officeDocument/2006/relationships/image" Target="media/image74.wmf"/><Relationship Id="rId187" Type="http://schemas.openxmlformats.org/officeDocument/2006/relationships/oleObject" Target="embeddings/oleObject99.bin"/><Relationship Id="rId331" Type="http://schemas.openxmlformats.org/officeDocument/2006/relationships/image" Target="media/image148.emf"/><Relationship Id="rId1" Type="http://schemas.openxmlformats.org/officeDocument/2006/relationships/customXml" Target="../customXml/item1.xml"/><Relationship Id="rId212" Type="http://schemas.openxmlformats.org/officeDocument/2006/relationships/oleObject" Target="embeddings/oleObject112.bin"/><Relationship Id="rId233" Type="http://schemas.openxmlformats.org/officeDocument/2006/relationships/oleObject" Target="embeddings/oleObject123.bin"/><Relationship Id="rId254" Type="http://schemas.openxmlformats.org/officeDocument/2006/relationships/oleObject" Target="embeddings/oleObject135.bin"/><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49.wmf"/><Relationship Id="rId275" Type="http://schemas.openxmlformats.org/officeDocument/2006/relationships/image" Target="media/image123.wmf"/><Relationship Id="rId296" Type="http://schemas.openxmlformats.org/officeDocument/2006/relationships/image" Target="media/image132.wmf"/><Relationship Id="rId300" Type="http://schemas.openxmlformats.org/officeDocument/2006/relationships/oleObject" Target="embeddings/oleObject161.bin"/><Relationship Id="rId60" Type="http://schemas.openxmlformats.org/officeDocument/2006/relationships/oleObject" Target="embeddings/oleObject28.bin"/><Relationship Id="rId81" Type="http://schemas.openxmlformats.org/officeDocument/2006/relationships/image" Target="media/image36.wmf"/><Relationship Id="rId135" Type="http://schemas.openxmlformats.org/officeDocument/2006/relationships/oleObject" Target="embeddings/oleObject70.bin"/><Relationship Id="rId156" Type="http://schemas.openxmlformats.org/officeDocument/2006/relationships/oleObject" Target="embeddings/oleObject81.bin"/><Relationship Id="rId177" Type="http://schemas.openxmlformats.org/officeDocument/2006/relationships/oleObject" Target="embeddings/oleObject93.bin"/><Relationship Id="rId198" Type="http://schemas.openxmlformats.org/officeDocument/2006/relationships/oleObject" Target="embeddings/oleObject105.bin"/><Relationship Id="rId321" Type="http://schemas.openxmlformats.org/officeDocument/2006/relationships/image" Target="media/image143.wmf"/><Relationship Id="rId202" Type="http://schemas.openxmlformats.org/officeDocument/2006/relationships/oleObject" Target="embeddings/oleObject107.bin"/><Relationship Id="rId223" Type="http://schemas.openxmlformats.org/officeDocument/2006/relationships/image" Target="media/image100.wmf"/><Relationship Id="rId244" Type="http://schemas.openxmlformats.org/officeDocument/2006/relationships/image" Target="media/image110.wmf"/><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18.wmf"/><Relationship Id="rId286" Type="http://schemas.openxmlformats.org/officeDocument/2006/relationships/oleObject" Target="embeddings/oleObject153.bin"/><Relationship Id="rId50" Type="http://schemas.openxmlformats.org/officeDocument/2006/relationships/oleObject" Target="embeddings/oleObject23.bin"/><Relationship Id="rId104" Type="http://schemas.openxmlformats.org/officeDocument/2006/relationships/image" Target="media/image46.wmf"/><Relationship Id="rId125" Type="http://schemas.openxmlformats.org/officeDocument/2006/relationships/oleObject" Target="embeddings/oleObject65.bin"/><Relationship Id="rId146" Type="http://schemas.openxmlformats.org/officeDocument/2006/relationships/oleObject" Target="embeddings/oleObject76.bin"/><Relationship Id="rId167" Type="http://schemas.openxmlformats.org/officeDocument/2006/relationships/oleObject" Target="embeddings/oleObject87.bin"/><Relationship Id="rId188" Type="http://schemas.openxmlformats.org/officeDocument/2006/relationships/image" Target="media/image83.wmf"/><Relationship Id="rId311" Type="http://schemas.openxmlformats.org/officeDocument/2006/relationships/image" Target="media/image139.wmf"/><Relationship Id="rId332" Type="http://schemas.openxmlformats.org/officeDocument/2006/relationships/image" Target="media/image149.wmf"/><Relationship Id="rId71" Type="http://schemas.openxmlformats.org/officeDocument/2006/relationships/image" Target="media/image32.wmf"/><Relationship Id="rId92" Type="http://schemas.openxmlformats.org/officeDocument/2006/relationships/oleObject" Target="embeddings/oleObject45.bin"/><Relationship Id="rId213" Type="http://schemas.openxmlformats.org/officeDocument/2006/relationships/image" Target="media/image95.wmf"/><Relationship Id="rId234" Type="http://schemas.openxmlformats.org/officeDocument/2006/relationships/image" Target="media/image105.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4.wmf"/><Relationship Id="rId276" Type="http://schemas.openxmlformats.org/officeDocument/2006/relationships/oleObject" Target="embeddings/oleObject147.bin"/><Relationship Id="rId297" Type="http://schemas.openxmlformats.org/officeDocument/2006/relationships/oleObject" Target="embeddings/oleObject159.bin"/><Relationship Id="rId40" Type="http://schemas.openxmlformats.org/officeDocument/2006/relationships/oleObject" Target="embeddings/oleObject17.bin"/><Relationship Id="rId115" Type="http://schemas.openxmlformats.org/officeDocument/2006/relationships/oleObject" Target="embeddings/oleObject60.bin"/><Relationship Id="rId136" Type="http://schemas.openxmlformats.org/officeDocument/2006/relationships/image" Target="media/image60.wmf"/><Relationship Id="rId157" Type="http://schemas.openxmlformats.org/officeDocument/2006/relationships/image" Target="media/image70.wmf"/><Relationship Id="rId178" Type="http://schemas.openxmlformats.org/officeDocument/2006/relationships/image" Target="media/image79.wmf"/><Relationship Id="rId301" Type="http://schemas.openxmlformats.org/officeDocument/2006/relationships/image" Target="media/image134.wmf"/><Relationship Id="rId322" Type="http://schemas.openxmlformats.org/officeDocument/2006/relationships/oleObject" Target="embeddings/oleObject173.bin"/><Relationship Id="rId61" Type="http://schemas.openxmlformats.org/officeDocument/2006/relationships/image" Target="media/image27.wmf"/><Relationship Id="rId82" Type="http://schemas.openxmlformats.org/officeDocument/2006/relationships/oleObject" Target="embeddings/oleObject40.bin"/><Relationship Id="rId199" Type="http://schemas.openxmlformats.org/officeDocument/2006/relationships/image" Target="media/image88.wmf"/><Relationship Id="rId203" Type="http://schemas.openxmlformats.org/officeDocument/2006/relationships/image" Target="media/image90.wmf"/><Relationship Id="rId19" Type="http://schemas.openxmlformats.org/officeDocument/2006/relationships/image" Target="media/image7.wmf"/><Relationship Id="rId224" Type="http://schemas.openxmlformats.org/officeDocument/2006/relationships/oleObject" Target="embeddings/oleObject118.bin"/><Relationship Id="rId245" Type="http://schemas.openxmlformats.org/officeDocument/2006/relationships/oleObject" Target="embeddings/oleObject129.bin"/><Relationship Id="rId266" Type="http://schemas.openxmlformats.org/officeDocument/2006/relationships/oleObject" Target="embeddings/oleObject142.bin"/><Relationship Id="rId287" Type="http://schemas.openxmlformats.org/officeDocument/2006/relationships/oleObject" Target="embeddings/oleObject154.bin"/><Relationship Id="rId30" Type="http://schemas.openxmlformats.org/officeDocument/2006/relationships/oleObject" Target="embeddings/oleObject12.bin"/><Relationship Id="rId105" Type="http://schemas.openxmlformats.org/officeDocument/2006/relationships/oleObject" Target="embeddings/oleObject53.bin"/><Relationship Id="rId126" Type="http://schemas.openxmlformats.org/officeDocument/2006/relationships/image" Target="media/image55.wmf"/><Relationship Id="rId147" Type="http://schemas.openxmlformats.org/officeDocument/2006/relationships/image" Target="media/image65.wmf"/><Relationship Id="rId168" Type="http://schemas.openxmlformats.org/officeDocument/2006/relationships/image" Target="media/image75.wmf"/><Relationship Id="rId312" Type="http://schemas.openxmlformats.org/officeDocument/2006/relationships/oleObject" Target="embeddings/oleObject167.bin"/><Relationship Id="rId333" Type="http://schemas.openxmlformats.org/officeDocument/2006/relationships/oleObject" Target="embeddings/oleObject17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DEB8B-200C-4F00-9C6B-C261191E8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3929</TotalTime>
  <Pages>22</Pages>
  <Words>2422</Words>
  <Characters>13811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 Guan</dc:creator>
  <cp:lastModifiedBy>Feng Guan</cp:lastModifiedBy>
  <cp:revision>28</cp:revision>
  <dcterms:created xsi:type="dcterms:W3CDTF">2017-02-18T02:15:00Z</dcterms:created>
  <dcterms:modified xsi:type="dcterms:W3CDTF">2017-02-18T22:11:00Z</dcterms:modified>
</cp:coreProperties>
</file>